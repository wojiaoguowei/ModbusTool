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8" w:type="dxa"/>
        <w:tblInd w:w="-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61" w:type="dxa"/>
          <w:right w:w="61" w:type="dxa"/>
        </w:tblCellMar>
        <w:tblLook w:val="04A0" w:firstRow="1" w:lastRow="0" w:firstColumn="1" w:lastColumn="0" w:noHBand="0" w:noVBand="1"/>
      </w:tblPr>
      <w:tblGrid>
        <w:gridCol w:w="1740"/>
        <w:gridCol w:w="38"/>
        <w:gridCol w:w="104"/>
        <w:gridCol w:w="565"/>
        <w:gridCol w:w="2447"/>
        <w:gridCol w:w="184"/>
        <w:gridCol w:w="142"/>
        <w:gridCol w:w="900"/>
        <w:gridCol w:w="1221"/>
        <w:gridCol w:w="715"/>
        <w:gridCol w:w="142"/>
        <w:gridCol w:w="1590"/>
      </w:tblGrid>
      <w:tr w:rsidR="008958C4" w14:paraId="1AE4BF34" w14:textId="77777777">
        <w:trPr>
          <w:cantSplit/>
          <w:trHeight w:val="8894"/>
        </w:trPr>
        <w:tc>
          <w:tcPr>
            <w:tcW w:w="9788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7E6BEA4" w14:textId="77777777" w:rsidR="008958C4" w:rsidRDefault="00721EE3">
            <w:pPr>
              <w:pStyle w:val="7"/>
              <w:spacing w:afterLines="400" w:after="960" w:line="300" w:lineRule="auto"/>
              <w:rPr>
                <w:rFonts w:ascii="Calibri" w:hAnsi="Calibri" w:cs="Calibri"/>
                <w:sz w:val="48"/>
                <w:szCs w:val="48"/>
              </w:rPr>
            </w:pPr>
            <w:r>
              <w:rPr>
                <w:rFonts w:ascii="Calibri" w:hAnsi="Calibri" w:cs="Calibri" w:hint="eastAsia"/>
                <w:sz w:val="48"/>
                <w:szCs w:val="48"/>
              </w:rPr>
              <w:t>EPO</w:t>
            </w:r>
            <w:r>
              <w:rPr>
                <w:rFonts w:ascii="Calibri" w:hAnsi="Calibri" w:cs="Calibri" w:hint="eastAsia"/>
                <w:sz w:val="48"/>
                <w:szCs w:val="48"/>
              </w:rPr>
              <w:t>项目编号</w:t>
            </w:r>
          </w:p>
          <w:p w14:paraId="6A2C81BA" w14:textId="77777777" w:rsidR="008958C4" w:rsidRDefault="007F4C80">
            <w:pPr>
              <w:pStyle w:val="7"/>
              <w:spacing w:afterLines="400" w:after="960" w:line="300" w:lineRule="auto"/>
              <w:rPr>
                <w:rFonts w:ascii="Calibri" w:hAnsi="Calibri" w:cs="Calibri"/>
                <w:sz w:val="48"/>
                <w:szCs w:val="48"/>
              </w:rPr>
            </w:pPr>
            <w:r>
              <w:rPr>
                <w:rFonts w:ascii="Calibri" w:hAnsi="Calibri" w:cs="Calibri" w:hint="eastAsia"/>
                <w:sz w:val="48"/>
                <w:szCs w:val="48"/>
              </w:rPr>
              <w:t>项目名称</w:t>
            </w:r>
          </w:p>
          <w:p w14:paraId="4879A8FE" w14:textId="77777777" w:rsidR="008958C4" w:rsidRDefault="0044226C">
            <w:pPr>
              <w:pStyle w:val="7"/>
              <w:spacing w:afterLines="200" w:after="480" w:line="288" w:lineRule="auto"/>
              <w:rPr>
                <w:rFonts w:ascii="Calibri" w:hAnsi="Calibri" w:cs="Calibri"/>
                <w:sz w:val="48"/>
                <w:szCs w:val="48"/>
              </w:rPr>
            </w:pPr>
            <w:r>
              <w:rPr>
                <w:rFonts w:ascii="Calibri" w:hAnsi="Calibri" w:cs="Calibri" w:hint="eastAsia"/>
                <w:sz w:val="48"/>
                <w:szCs w:val="48"/>
              </w:rPr>
              <w:t>文档名称</w:t>
            </w:r>
          </w:p>
          <w:p w14:paraId="7E54EBBD" w14:textId="77777777" w:rsidR="00963F11" w:rsidRPr="00EA168C" w:rsidRDefault="0025418F" w:rsidP="00963F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产品概要设计说明书</w:t>
            </w:r>
          </w:p>
        </w:tc>
      </w:tr>
      <w:tr w:rsidR="008958C4" w14:paraId="290E64B8" w14:textId="77777777">
        <w:trPr>
          <w:cantSplit/>
        </w:trPr>
        <w:tc>
          <w:tcPr>
            <w:tcW w:w="17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7E603" w14:textId="77777777" w:rsidR="008958C4" w:rsidRDefault="00972F58">
            <w:pPr>
              <w:pStyle w:val="TB2"/>
              <w:spacing w:before="0" w:after="0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  <w:lang w:eastAsia="zh-CN"/>
              </w:rPr>
              <w:t>Review/Approval</w:t>
            </w:r>
          </w:p>
        </w:tc>
        <w:tc>
          <w:tcPr>
            <w:tcW w:w="14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8FDCCC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68AE7" w14:textId="77777777" w:rsidR="008958C4" w:rsidRDefault="00972F58">
            <w:pPr>
              <w:pStyle w:val="TB2"/>
              <w:spacing w:before="0" w:after="0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14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9DB7F16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  <w:b/>
              </w:rPr>
            </w:pPr>
          </w:p>
        </w:tc>
        <w:tc>
          <w:tcPr>
            <w:tcW w:w="28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72731" w14:textId="77777777" w:rsidR="008958C4" w:rsidRDefault="00972F58">
            <w:pPr>
              <w:pStyle w:val="TB2"/>
              <w:spacing w:before="0" w:after="0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  <w:lang w:eastAsia="zh-CN"/>
              </w:rPr>
              <w:t>Signature</w:t>
            </w:r>
          </w:p>
        </w:tc>
        <w:tc>
          <w:tcPr>
            <w:tcW w:w="14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973F1E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  <w:sz w:val="18"/>
              </w:rPr>
            </w:pPr>
          </w:p>
        </w:tc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45D4435" w14:textId="77777777" w:rsidR="008958C4" w:rsidRDefault="00972F58">
            <w:pPr>
              <w:pStyle w:val="TB2"/>
              <w:spacing w:before="0" w:after="0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Date</w:t>
            </w:r>
          </w:p>
        </w:tc>
      </w:tr>
      <w:tr w:rsidR="008958C4" w14:paraId="1303D98E" w14:textId="77777777">
        <w:trPr>
          <w:cantSplit/>
          <w:trHeight w:val="439"/>
        </w:trPr>
        <w:tc>
          <w:tcPr>
            <w:tcW w:w="174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283ABAEA" w14:textId="77777777" w:rsidR="008958C4" w:rsidRDefault="00972F58">
            <w:pPr>
              <w:pStyle w:val="TB1"/>
              <w:spacing w:before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lang w:eastAsia="zh-CN"/>
              </w:rPr>
              <w:t>Author</w:t>
            </w:r>
            <w:r>
              <w:rPr>
                <w:rFonts w:ascii="Calibri" w:hAnsi="Calibri" w:cs="Calibri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14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0217534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9A2FB2" w14:textId="77777777" w:rsidR="008958C4" w:rsidRDefault="008958C4">
            <w:pPr>
              <w:pStyle w:val="Name1"/>
              <w:spacing w:before="0"/>
              <w:rPr>
                <w:rFonts w:ascii="Calibri" w:hAnsi="Calibri" w:cs="Calibri"/>
                <w:sz w:val="24"/>
                <w:szCs w:val="24"/>
                <w:lang w:eastAsia="zh-CN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249769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D13F27" w14:textId="77777777" w:rsidR="008958C4" w:rsidRDefault="008958C4">
            <w:pPr>
              <w:pStyle w:val="Name1"/>
              <w:spacing w:before="0"/>
              <w:rPr>
                <w:rFonts w:ascii="Calibri" w:eastAsia="CaxaEdmFontDZ" w:hAnsi="Calibri" w:cs="Calibri"/>
                <w:sz w:val="32"/>
                <w:szCs w:val="32"/>
              </w:rPr>
            </w:pPr>
            <w:bookmarkStart w:id="0" w:name="编制"/>
            <w:bookmarkEnd w:id="0"/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070BB38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15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CB3D84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  <w:lang w:eastAsia="zh-CN"/>
              </w:rPr>
            </w:pPr>
            <w:bookmarkStart w:id="1" w:name="编制日期"/>
            <w:bookmarkEnd w:id="1"/>
          </w:p>
        </w:tc>
      </w:tr>
      <w:tr w:rsidR="008958C4" w14:paraId="6B986C56" w14:textId="77777777">
        <w:trPr>
          <w:cantSplit/>
          <w:trHeight w:val="35"/>
        </w:trPr>
        <w:tc>
          <w:tcPr>
            <w:tcW w:w="1740" w:type="dxa"/>
            <w:tcBorders>
              <w:top w:val="nil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BDE5F2" w14:textId="77777777" w:rsidR="008958C4" w:rsidRDefault="00972F58">
            <w:pPr>
              <w:pStyle w:val="JobTitle1"/>
              <w:spacing w:befor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Software engineer</w:t>
            </w:r>
          </w:p>
        </w:tc>
        <w:tc>
          <w:tcPr>
            <w:tcW w:w="14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2B21B9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B98182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DAA4720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2836" w:type="dxa"/>
            <w:gridSpan w:val="3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774382" w14:textId="77777777" w:rsidR="008958C4" w:rsidRDefault="008958C4">
            <w:pPr>
              <w:pStyle w:val="Name1"/>
              <w:spacing w:before="0"/>
              <w:rPr>
                <w:rFonts w:ascii="Calibri" w:eastAsia="CaxaEdmFontDZ" w:hAnsi="Calibri" w:cs="Calibri"/>
                <w:sz w:val="32"/>
                <w:szCs w:val="32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65A47F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6486E9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</w:rPr>
            </w:pPr>
          </w:p>
        </w:tc>
      </w:tr>
      <w:tr w:rsidR="008958C4" w14:paraId="3CDDC8FD" w14:textId="77777777">
        <w:trPr>
          <w:cantSplit/>
          <w:trHeight w:val="343"/>
        </w:trPr>
        <w:tc>
          <w:tcPr>
            <w:tcW w:w="1740" w:type="dxa"/>
            <w:tcBorders>
              <w:top w:val="single" w:sz="4" w:space="0" w:color="auto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51811B53" w14:textId="77777777" w:rsidR="008958C4" w:rsidRDefault="00972F58">
            <w:pPr>
              <w:pStyle w:val="TB1"/>
              <w:spacing w:before="0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hAnsi="Calibri" w:cs="Calibri"/>
                <w:sz w:val="24"/>
                <w:szCs w:val="24"/>
                <w:lang w:eastAsia="zh-CN"/>
              </w:rPr>
              <w:t>Reviewed</w:t>
            </w:r>
            <w:r>
              <w:rPr>
                <w:rFonts w:ascii="Calibri" w:hAnsi="Calibri" w:cs="Calibri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14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021132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5AA766" w14:textId="77777777" w:rsidR="008958C4" w:rsidRDefault="008958C4">
            <w:pPr>
              <w:pStyle w:val="Name1"/>
              <w:spacing w:before="0"/>
              <w:rPr>
                <w:rFonts w:ascii="Calibri" w:hAnsi="Calibri" w:cs="Calibri"/>
                <w:sz w:val="24"/>
                <w:szCs w:val="24"/>
                <w:lang w:eastAsia="zh-CN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D4ADAC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17937A" w14:textId="77777777" w:rsidR="008958C4" w:rsidRDefault="008958C4">
            <w:pPr>
              <w:pStyle w:val="Name1"/>
              <w:spacing w:before="0"/>
              <w:rPr>
                <w:rFonts w:ascii="Calibri" w:eastAsia="CaxaEdmFontDZ" w:hAnsi="Calibri" w:cs="Calibri"/>
                <w:sz w:val="32"/>
                <w:szCs w:val="32"/>
              </w:rPr>
            </w:pPr>
            <w:bookmarkStart w:id="2" w:name="校对"/>
            <w:bookmarkEnd w:id="2"/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88169B0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C071E2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  <w:lang w:eastAsia="zh-CN"/>
              </w:rPr>
            </w:pPr>
            <w:bookmarkStart w:id="3" w:name="校对日期"/>
            <w:bookmarkEnd w:id="3"/>
          </w:p>
        </w:tc>
      </w:tr>
      <w:tr w:rsidR="008958C4" w14:paraId="1E107113" w14:textId="77777777">
        <w:trPr>
          <w:cantSplit/>
          <w:trHeight w:val="92"/>
        </w:trPr>
        <w:tc>
          <w:tcPr>
            <w:tcW w:w="1740" w:type="dxa"/>
            <w:tcBorders>
              <w:top w:val="nil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745C3E" w14:textId="77777777" w:rsidR="008958C4" w:rsidRDefault="00972F58">
            <w:pPr>
              <w:pStyle w:val="JobTitle1"/>
              <w:spacing w:befor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/>
                <w:sz w:val="21"/>
                <w:szCs w:val="21"/>
                <w:lang w:eastAsia="zh-CN"/>
              </w:rPr>
              <w:t>System engineer</w:t>
            </w:r>
          </w:p>
        </w:tc>
        <w:tc>
          <w:tcPr>
            <w:tcW w:w="14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2037131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1A4742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2C7C61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2836" w:type="dxa"/>
            <w:gridSpan w:val="3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AC6110" w14:textId="77777777" w:rsidR="008958C4" w:rsidRDefault="008958C4">
            <w:pPr>
              <w:pStyle w:val="Name1"/>
              <w:spacing w:before="0"/>
              <w:rPr>
                <w:rFonts w:ascii="Calibri" w:eastAsia="CaxaEdmFontDZ" w:hAnsi="Calibri" w:cs="Calibri"/>
                <w:sz w:val="32"/>
                <w:szCs w:val="32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1149C20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B62E06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</w:rPr>
            </w:pPr>
          </w:p>
        </w:tc>
      </w:tr>
      <w:tr w:rsidR="008958C4" w14:paraId="63C1DA39" w14:textId="77777777">
        <w:trPr>
          <w:cantSplit/>
          <w:trHeight w:val="343"/>
        </w:trPr>
        <w:tc>
          <w:tcPr>
            <w:tcW w:w="1740" w:type="dxa"/>
            <w:tcBorders>
              <w:top w:val="single" w:sz="4" w:space="0" w:color="auto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77CEB805" w14:textId="77777777" w:rsidR="008958C4" w:rsidRDefault="00972F58">
            <w:pPr>
              <w:pStyle w:val="TB1"/>
              <w:spacing w:before="0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hAnsi="Calibri" w:cs="Calibri"/>
                <w:sz w:val="24"/>
                <w:szCs w:val="24"/>
                <w:lang w:eastAsia="zh-CN"/>
              </w:rPr>
              <w:t>Approval</w:t>
            </w:r>
            <w:r>
              <w:rPr>
                <w:rFonts w:ascii="Calibri" w:hAnsi="Calibri" w:cs="Calibri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14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0769B04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25C463" w14:textId="77777777" w:rsidR="008958C4" w:rsidRDefault="00972F58">
            <w:pPr>
              <w:pStyle w:val="Name1"/>
              <w:spacing w:before="0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hAnsi="Calibri" w:cs="Calibri" w:hint="eastAsia"/>
                <w:sz w:val="24"/>
                <w:szCs w:val="24"/>
                <w:lang w:eastAsia="zh-CN"/>
              </w:rPr>
              <w:t>liangenquan</w:t>
            </w: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0EC054C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940DDA" w14:textId="77777777" w:rsidR="008958C4" w:rsidRDefault="008958C4">
            <w:pPr>
              <w:pStyle w:val="Name1"/>
              <w:spacing w:before="0"/>
              <w:rPr>
                <w:rFonts w:ascii="Calibri" w:eastAsia="CaxaEdmFontDZ" w:hAnsi="Calibri" w:cs="Calibri"/>
                <w:sz w:val="32"/>
                <w:szCs w:val="32"/>
              </w:rPr>
            </w:pPr>
            <w:bookmarkStart w:id="4" w:name="批准"/>
            <w:bookmarkEnd w:id="4"/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FE4247D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12" w:space="0" w:color="auto"/>
              <w:bottom w:val="nil"/>
              <w:right w:val="single" w:sz="18" w:space="0" w:color="auto"/>
            </w:tcBorders>
            <w:vAlign w:val="center"/>
          </w:tcPr>
          <w:p w14:paraId="3E587D0B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  <w:lang w:eastAsia="zh-CN"/>
              </w:rPr>
            </w:pPr>
            <w:bookmarkStart w:id="5" w:name="批准日期"/>
            <w:bookmarkEnd w:id="5"/>
          </w:p>
        </w:tc>
      </w:tr>
      <w:tr w:rsidR="008958C4" w14:paraId="1515B870" w14:textId="77777777">
        <w:trPr>
          <w:cantSplit/>
        </w:trPr>
        <w:tc>
          <w:tcPr>
            <w:tcW w:w="174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vAlign w:val="center"/>
          </w:tcPr>
          <w:p w14:paraId="1EDDA4A3" w14:textId="77777777" w:rsidR="008958C4" w:rsidRDefault="00972F58">
            <w:pPr>
              <w:pStyle w:val="JobTitle1"/>
              <w:spacing w:befor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project manager</w:t>
            </w:r>
          </w:p>
        </w:tc>
        <w:tc>
          <w:tcPr>
            <w:tcW w:w="14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01B238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3196" w:type="dxa"/>
            <w:gridSpan w:val="3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1EE03E" w14:textId="77777777" w:rsidR="008958C4" w:rsidRDefault="008958C4">
            <w:pPr>
              <w:pStyle w:val="JobTitle1"/>
              <w:spacing w:before="0"/>
              <w:rPr>
                <w:rFonts w:ascii="Calibri" w:hAnsi="Calibri" w:cs="Calibri"/>
                <w:lang w:eastAsia="zh-CN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D7275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2836" w:type="dxa"/>
            <w:gridSpan w:val="3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6CB45E" w14:textId="77777777" w:rsidR="008958C4" w:rsidRDefault="008958C4">
            <w:pPr>
              <w:pStyle w:val="Name1"/>
              <w:spacing w:before="0"/>
              <w:rPr>
                <w:rFonts w:ascii="Calibri" w:hAnsi="Calibri" w:cs="Calibri"/>
                <w:sz w:val="16"/>
              </w:rPr>
            </w:pPr>
          </w:p>
        </w:tc>
        <w:tc>
          <w:tcPr>
            <w:tcW w:w="1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504707" w14:textId="77777777" w:rsidR="008958C4" w:rsidRDefault="008958C4">
            <w:pPr>
              <w:pStyle w:val="Name1"/>
              <w:spacing w:before="0"/>
              <w:jc w:val="both"/>
              <w:rPr>
                <w:rFonts w:ascii="Calibri" w:hAnsi="Calibri" w:cs="Calibri"/>
                <w:sz w:val="16"/>
              </w:rPr>
            </w:pPr>
          </w:p>
        </w:tc>
        <w:tc>
          <w:tcPr>
            <w:tcW w:w="1590" w:type="dxa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  <w:vAlign w:val="center"/>
          </w:tcPr>
          <w:p w14:paraId="63C198F4" w14:textId="77777777" w:rsidR="008958C4" w:rsidRDefault="008958C4">
            <w:pPr>
              <w:pStyle w:val="TBcentered"/>
              <w:spacing w:before="0"/>
              <w:rPr>
                <w:rFonts w:ascii="Calibri" w:hAnsi="Calibri" w:cs="Calibri"/>
              </w:rPr>
            </w:pPr>
          </w:p>
        </w:tc>
      </w:tr>
      <w:tr w:rsidR="008958C4" w14:paraId="29E71C3F" w14:textId="77777777">
        <w:trPr>
          <w:cantSplit/>
        </w:trPr>
        <w:tc>
          <w:tcPr>
            <w:tcW w:w="2447" w:type="dxa"/>
            <w:gridSpan w:val="4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515476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Company</w:t>
            </w:r>
          </w:p>
        </w:tc>
        <w:tc>
          <w:tcPr>
            <w:tcW w:w="2447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422206A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Department</w:t>
            </w:r>
          </w:p>
        </w:tc>
        <w:tc>
          <w:tcPr>
            <w:tcW w:w="2447" w:type="dxa"/>
            <w:gridSpan w:val="4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424B91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Valid date</w:t>
            </w:r>
          </w:p>
        </w:tc>
        <w:tc>
          <w:tcPr>
            <w:tcW w:w="2447" w:type="dxa"/>
            <w:gridSpan w:val="3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3659B0F9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Confidentiality Level</w:t>
            </w:r>
          </w:p>
        </w:tc>
      </w:tr>
      <w:tr w:rsidR="008958C4" w14:paraId="65A9E8EE" w14:textId="77777777">
        <w:trPr>
          <w:cantSplit/>
          <w:trHeight w:val="369"/>
        </w:trPr>
        <w:tc>
          <w:tcPr>
            <w:tcW w:w="244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3363EC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STS</w:t>
            </w:r>
          </w:p>
        </w:tc>
        <w:tc>
          <w:tcPr>
            <w:tcW w:w="2447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88D0FB4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SI</w:t>
            </w:r>
          </w:p>
        </w:tc>
        <w:tc>
          <w:tcPr>
            <w:tcW w:w="2447" w:type="dxa"/>
            <w:gridSpan w:val="4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A0445B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201</w:t>
            </w:r>
            <w:r w:rsidR="00BE7E8B">
              <w:rPr>
                <w:rFonts w:ascii="Calibri" w:hAnsi="Calibri" w:cs="Calibri"/>
                <w:sz w:val="18"/>
                <w:szCs w:val="18"/>
              </w:rPr>
              <w:t>9</w:t>
            </w:r>
            <w:r>
              <w:rPr>
                <w:rFonts w:ascii="Calibri" w:hAnsi="Calibri" w:cs="Calibri"/>
                <w:sz w:val="18"/>
                <w:szCs w:val="18"/>
              </w:rPr>
              <w:t>-</w:t>
            </w:r>
            <w:r w:rsidR="00BE7E8B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xx</w:t>
            </w:r>
            <w:r>
              <w:rPr>
                <w:rFonts w:ascii="Calibri" w:hAnsi="Calibri" w:cs="Calibri"/>
                <w:sz w:val="18"/>
                <w:szCs w:val="18"/>
              </w:rPr>
              <w:t>-</w:t>
            </w:r>
            <w:r w:rsidR="00BE7E8B">
              <w:rPr>
                <w:rFonts w:ascii="Calibri" w:hAnsi="Calibri" w:cs="Calibri"/>
                <w:sz w:val="18"/>
                <w:szCs w:val="18"/>
                <w:lang w:eastAsia="zh-CN"/>
              </w:rPr>
              <w:t>xx</w:t>
            </w:r>
          </w:p>
        </w:tc>
        <w:tc>
          <w:tcPr>
            <w:tcW w:w="2447" w:type="dxa"/>
            <w:gridSpan w:val="3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0D6B3A58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Secret</w:t>
            </w:r>
          </w:p>
        </w:tc>
      </w:tr>
      <w:tr w:rsidR="008958C4" w14:paraId="56BA422B" w14:textId="77777777">
        <w:trPr>
          <w:cantSplit/>
        </w:trPr>
        <w:tc>
          <w:tcPr>
            <w:tcW w:w="244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59DDAF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b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2447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C9A59A5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b/>
                <w:sz w:val="18"/>
                <w:szCs w:val="18"/>
                <w:lang w:eastAsia="zh-CN"/>
              </w:rPr>
              <w:t>Document Type</w:t>
            </w:r>
          </w:p>
        </w:tc>
        <w:tc>
          <w:tcPr>
            <w:tcW w:w="2447" w:type="dxa"/>
            <w:gridSpan w:val="4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6DC4F8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b/>
                <w:sz w:val="18"/>
                <w:szCs w:val="18"/>
                <w:lang w:eastAsia="zh-CN"/>
              </w:rPr>
              <w:t>Language</w:t>
            </w:r>
          </w:p>
        </w:tc>
        <w:tc>
          <w:tcPr>
            <w:tcW w:w="2447" w:type="dxa"/>
            <w:gridSpan w:val="3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462A1025" w14:textId="77777777" w:rsidR="008958C4" w:rsidRDefault="00972F58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b/>
                <w:sz w:val="18"/>
                <w:szCs w:val="18"/>
                <w:lang w:eastAsia="zh-CN"/>
              </w:rPr>
              <w:t>Version</w:t>
            </w:r>
          </w:p>
        </w:tc>
      </w:tr>
      <w:tr w:rsidR="008958C4" w14:paraId="0A851C93" w14:textId="77777777">
        <w:trPr>
          <w:cantSplit/>
          <w:trHeight w:val="450"/>
        </w:trPr>
        <w:tc>
          <w:tcPr>
            <w:tcW w:w="244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894696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Released</w:t>
            </w:r>
          </w:p>
        </w:tc>
        <w:tc>
          <w:tcPr>
            <w:tcW w:w="2447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65AF9A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Plan</w:t>
            </w:r>
          </w:p>
        </w:tc>
        <w:tc>
          <w:tcPr>
            <w:tcW w:w="2447" w:type="dxa"/>
            <w:gridSpan w:val="4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30E68E3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EN/</w:t>
            </w:r>
            <w:r w:rsidRPr="00A850B9">
              <w:rPr>
                <w:rFonts w:ascii="Calibri" w:hAnsi="Calibri" w:cs="Calibri" w:hint="eastAsia"/>
                <w:b/>
                <w:sz w:val="18"/>
                <w:szCs w:val="18"/>
                <w:lang w:eastAsia="zh-CN"/>
              </w:rPr>
              <w:t>CN</w:t>
            </w:r>
          </w:p>
        </w:tc>
        <w:tc>
          <w:tcPr>
            <w:tcW w:w="2447" w:type="dxa"/>
            <w:gridSpan w:val="3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5ADA79F2" w14:textId="77777777" w:rsidR="008958C4" w:rsidRDefault="00972F58">
            <w:pPr>
              <w:pStyle w:val="TBcentered"/>
              <w:spacing w:before="0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A</w:t>
            </w:r>
          </w:p>
        </w:tc>
      </w:tr>
      <w:tr w:rsidR="008958C4" w14:paraId="6AF6A8DA" w14:textId="77777777">
        <w:trPr>
          <w:cantSplit/>
          <w:trHeight w:val="195"/>
        </w:trPr>
        <w:tc>
          <w:tcPr>
            <w:tcW w:w="1778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2FA5EDD9" w14:textId="77777777" w:rsidR="008958C4" w:rsidRDefault="00F30F21">
            <w:pPr>
              <w:pStyle w:val="TBleadtext1"/>
              <w:spacing w:before="0"/>
              <w:ind w:left="0"/>
              <w:rPr>
                <w:rFonts w:ascii="Calibri" w:hAnsi="Calibri" w:cs="Calibri"/>
                <w:b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eastAsia="zh-CN"/>
              </w:rPr>
              <w:pict w14:anchorId="1F9421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95pt;height:20.95pt">
                  <v:imagedata r:id="rId9" o:title="phoenix logo small"/>
                </v:shape>
              </w:pict>
            </w:r>
          </w:p>
        </w:tc>
        <w:tc>
          <w:tcPr>
            <w:tcW w:w="4342" w:type="dxa"/>
            <w:gridSpan w:val="6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BA26B63" w14:textId="77777777" w:rsidR="008958C4" w:rsidRDefault="00972F58">
            <w:pPr>
              <w:pStyle w:val="TBleadtext1"/>
              <w:spacing w:before="0"/>
              <w:ind w:left="0"/>
              <w:rPr>
                <w:rFonts w:ascii="Calibri" w:hAnsi="Calibri" w:cs="Calibri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/>
                <w:sz w:val="16"/>
                <w:szCs w:val="16"/>
                <w:lang w:eastAsia="zh-CN"/>
              </w:rPr>
              <w:t>This document is copyrighted by the Phoenix Contact and may not be reproduced without permission</w:t>
            </w:r>
            <w:r>
              <w:rPr>
                <w:rFonts w:ascii="Calibri" w:hAnsi="Calibri" w:cs="Calibri"/>
                <w:sz w:val="16"/>
                <w:szCs w:val="16"/>
                <w:lang w:eastAsia="zh-CN"/>
              </w:rPr>
              <w:t>。</w:t>
            </w:r>
            <w:r>
              <w:rPr>
                <w:rFonts w:ascii="Calibri" w:hAnsi="Calibri" w:cs="Calibri"/>
                <w:sz w:val="16"/>
                <w:szCs w:val="16"/>
                <w:lang w:eastAsia="zh-CN"/>
              </w:rPr>
              <w:t>© 201</w:t>
            </w:r>
            <w:r w:rsidR="00E071A4">
              <w:rPr>
                <w:rFonts w:ascii="Calibri" w:hAnsi="Calibri" w:cs="Calibri"/>
                <w:sz w:val="16"/>
                <w:szCs w:val="16"/>
                <w:lang w:eastAsia="zh-CN"/>
              </w:rPr>
              <w:t>9</w:t>
            </w:r>
            <w:r>
              <w:rPr>
                <w:rFonts w:ascii="Calibri" w:hAnsi="Calibri" w:cs="Calibri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alibri" w:hAnsi="Calibri" w:cs="Calibri" w:hint="eastAsia"/>
                <w:sz w:val="16"/>
                <w:szCs w:val="16"/>
                <w:lang w:eastAsia="zh-CN"/>
              </w:rPr>
              <w:t>Phoenix Contact</w:t>
            </w:r>
          </w:p>
        </w:tc>
        <w:tc>
          <w:tcPr>
            <w:tcW w:w="366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0FE685D" w14:textId="77777777" w:rsidR="008958C4" w:rsidRDefault="00972F58">
            <w:pPr>
              <w:pStyle w:val="TBleadtext1"/>
              <w:spacing w:before="0"/>
              <w:ind w:leftChars="-27" w:firstLineChars="98" w:firstLine="153"/>
              <w:rPr>
                <w:rFonts w:ascii="Calibri" w:hAnsi="Calibri" w:cs="Calibri"/>
                <w:b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b/>
                <w:sz w:val="16"/>
                <w:szCs w:val="16"/>
                <w:lang w:eastAsia="zh-CN"/>
              </w:rPr>
              <w:t>Document Number</w:t>
            </w:r>
          </w:p>
        </w:tc>
      </w:tr>
      <w:tr w:rsidR="008958C4" w14:paraId="249018CF" w14:textId="77777777">
        <w:trPr>
          <w:cantSplit/>
          <w:trHeight w:val="941"/>
        </w:trPr>
        <w:tc>
          <w:tcPr>
            <w:tcW w:w="1778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3B890C9" w14:textId="77777777" w:rsidR="008958C4" w:rsidRDefault="008958C4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4342" w:type="dxa"/>
            <w:gridSpan w:val="6"/>
            <w:vMerge/>
            <w:tcBorders>
              <w:left w:val="nil"/>
              <w:bottom w:val="single" w:sz="18" w:space="0" w:color="auto"/>
              <w:right w:val="single" w:sz="12" w:space="0" w:color="auto"/>
            </w:tcBorders>
            <w:vAlign w:val="center"/>
          </w:tcPr>
          <w:p w14:paraId="2A971D8D" w14:textId="77777777" w:rsidR="008958C4" w:rsidRDefault="008958C4">
            <w:pPr>
              <w:pStyle w:val="TBleadtext1"/>
              <w:spacing w:before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3668" w:type="dxa"/>
            <w:gridSpan w:val="4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557C59" w14:textId="77777777" w:rsidR="008958C4" w:rsidRDefault="008958C4">
            <w:pPr>
              <w:pStyle w:val="TBleadtext1"/>
              <w:spacing w:before="0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</w:p>
        </w:tc>
      </w:tr>
    </w:tbl>
    <w:p w14:paraId="471472B3" w14:textId="77777777" w:rsidR="008958C4" w:rsidRDefault="008958C4">
      <w:pPr>
        <w:rPr>
          <w:rFonts w:ascii="Calibri" w:hAnsi="Calibri" w:cs="Calibri"/>
          <w:b/>
          <w:sz w:val="18"/>
          <w:szCs w:val="18"/>
          <w:lang w:val="en-GB"/>
        </w:rPr>
      </w:pPr>
      <w:bookmarkStart w:id="6" w:name="_Toc23321950"/>
      <w:bookmarkStart w:id="7" w:name="_Toc41293416"/>
      <w:bookmarkStart w:id="8" w:name="_Toc417465769"/>
    </w:p>
    <w:tbl>
      <w:tblPr>
        <w:tblW w:w="98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676"/>
        <w:gridCol w:w="1739"/>
        <w:gridCol w:w="4599"/>
      </w:tblGrid>
      <w:tr w:rsidR="008958C4" w14:paraId="5303610D" w14:textId="77777777">
        <w:trPr>
          <w:trHeight w:val="194"/>
          <w:jc w:val="center"/>
        </w:trPr>
        <w:tc>
          <w:tcPr>
            <w:tcW w:w="9800" w:type="dxa"/>
            <w:gridSpan w:val="4"/>
            <w:tcBorders>
              <w:top w:val="single" w:sz="12" w:space="0" w:color="auto"/>
              <w:bottom w:val="single" w:sz="2" w:space="0" w:color="auto"/>
            </w:tcBorders>
            <w:shd w:val="clear" w:color="auto" w:fill="8C8C8C"/>
            <w:vAlign w:val="center"/>
          </w:tcPr>
          <w:p w14:paraId="76812207" w14:textId="77777777" w:rsidR="008958C4" w:rsidRDefault="00972F58">
            <w:pPr>
              <w:spacing w:line="300" w:lineRule="auto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</w:rPr>
              <w:lastRenderedPageBreak/>
              <w:br w:type="page"/>
            </w:r>
            <w:r>
              <w:rPr>
                <w:rFonts w:ascii="Calibri" w:hAnsi="Calibri" w:cs="Calibri"/>
                <w:b/>
                <w:bCs/>
                <w:color w:val="FFFFFF"/>
                <w:sz w:val="24"/>
              </w:rPr>
              <w:t>History</w:t>
            </w:r>
          </w:p>
        </w:tc>
      </w:tr>
      <w:tr w:rsidR="008958C4" w14:paraId="140D5250" w14:textId="77777777">
        <w:trPr>
          <w:trHeight w:val="111"/>
          <w:jc w:val="center"/>
        </w:trPr>
        <w:tc>
          <w:tcPr>
            <w:tcW w:w="1786" w:type="dxa"/>
            <w:tcBorders>
              <w:top w:val="single" w:sz="2" w:space="0" w:color="auto"/>
              <w:bottom w:val="single" w:sz="12" w:space="0" w:color="auto"/>
            </w:tcBorders>
            <w:shd w:val="clear" w:color="auto" w:fill="8C8C8C"/>
            <w:vAlign w:val="center"/>
          </w:tcPr>
          <w:p w14:paraId="43AF08F6" w14:textId="77777777" w:rsidR="008958C4" w:rsidRDefault="00972F58">
            <w:pPr>
              <w:spacing w:line="30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>
              <w:rPr>
                <w:rFonts w:ascii="Calibri" w:hAnsi="Calibri" w:cs="Calibri" w:hint="eastAsia"/>
                <w:b/>
                <w:bCs/>
                <w:color w:val="FFFFFF"/>
                <w:sz w:val="24"/>
              </w:rPr>
              <w:t>Version</w:t>
            </w:r>
          </w:p>
        </w:tc>
        <w:tc>
          <w:tcPr>
            <w:tcW w:w="1676" w:type="dxa"/>
            <w:tcBorders>
              <w:top w:val="single" w:sz="2" w:space="0" w:color="auto"/>
              <w:bottom w:val="single" w:sz="12" w:space="0" w:color="auto"/>
            </w:tcBorders>
            <w:shd w:val="clear" w:color="auto" w:fill="8C8C8C"/>
            <w:vAlign w:val="center"/>
          </w:tcPr>
          <w:p w14:paraId="2CF7AC05" w14:textId="77777777" w:rsidR="008958C4" w:rsidRDefault="00972F58">
            <w:pPr>
              <w:spacing w:line="30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>
              <w:rPr>
                <w:rFonts w:ascii="Calibri" w:hAnsi="Calibri" w:cs="Calibri" w:hint="eastAsia"/>
                <w:b/>
                <w:bCs/>
                <w:color w:val="FFFFFF"/>
                <w:sz w:val="24"/>
              </w:rPr>
              <w:t>Date</w:t>
            </w:r>
          </w:p>
        </w:tc>
        <w:tc>
          <w:tcPr>
            <w:tcW w:w="1739" w:type="dxa"/>
            <w:tcBorders>
              <w:top w:val="single" w:sz="2" w:space="0" w:color="auto"/>
              <w:bottom w:val="single" w:sz="12" w:space="0" w:color="auto"/>
            </w:tcBorders>
            <w:shd w:val="clear" w:color="auto" w:fill="8C8C8C"/>
            <w:vAlign w:val="center"/>
          </w:tcPr>
          <w:p w14:paraId="348F0FD0" w14:textId="77777777" w:rsidR="008958C4" w:rsidRDefault="00972F58">
            <w:pPr>
              <w:spacing w:line="30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>
              <w:rPr>
                <w:rFonts w:ascii="Calibri" w:hAnsi="Calibri" w:cs="Calibri" w:hint="eastAsia"/>
                <w:b/>
                <w:bCs/>
                <w:color w:val="FFFFFF"/>
                <w:sz w:val="24"/>
              </w:rPr>
              <w:t>Name</w:t>
            </w:r>
          </w:p>
        </w:tc>
        <w:tc>
          <w:tcPr>
            <w:tcW w:w="4599" w:type="dxa"/>
            <w:tcBorders>
              <w:top w:val="single" w:sz="2" w:space="0" w:color="auto"/>
              <w:bottom w:val="single" w:sz="12" w:space="0" w:color="auto"/>
            </w:tcBorders>
            <w:shd w:val="clear" w:color="auto" w:fill="8C8C8C"/>
            <w:vAlign w:val="center"/>
          </w:tcPr>
          <w:p w14:paraId="6F5E69CA" w14:textId="77777777" w:rsidR="008958C4" w:rsidRDefault="00972F58">
            <w:pPr>
              <w:spacing w:line="30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>
              <w:rPr>
                <w:rFonts w:ascii="Calibri" w:hAnsi="Calibri" w:cs="Calibri" w:hint="eastAsia"/>
                <w:b/>
                <w:bCs/>
                <w:color w:val="FFFFFF"/>
                <w:sz w:val="24"/>
              </w:rPr>
              <w:t>Description</w:t>
            </w:r>
          </w:p>
        </w:tc>
      </w:tr>
      <w:tr w:rsidR="008958C4" w14:paraId="3535F38E" w14:textId="77777777">
        <w:trPr>
          <w:trHeight w:val="107"/>
          <w:jc w:val="center"/>
        </w:trPr>
        <w:tc>
          <w:tcPr>
            <w:tcW w:w="1786" w:type="dxa"/>
            <w:tcBorders>
              <w:top w:val="single" w:sz="12" w:space="0" w:color="auto"/>
            </w:tcBorders>
            <w:vAlign w:val="center"/>
          </w:tcPr>
          <w:p w14:paraId="5E1B7824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676" w:type="dxa"/>
            <w:tcBorders>
              <w:top w:val="single" w:sz="12" w:space="0" w:color="auto"/>
            </w:tcBorders>
            <w:vAlign w:val="center"/>
          </w:tcPr>
          <w:p w14:paraId="5EDCD5F1" w14:textId="77777777" w:rsidR="008958C4" w:rsidRDefault="00972F58">
            <w:pPr>
              <w:spacing w:line="300" w:lineRule="auto"/>
              <w:jc w:val="center"/>
              <w:rPr>
                <w:rFonts w:ascii="Calibri" w:hAnsi="Calibri" w:cs="Calibri"/>
                <w:bCs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</w:t>
            </w:r>
            <w:r w:rsidR="00277CD2"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/>
                <w:szCs w:val="21"/>
              </w:rPr>
              <w:t>-</w:t>
            </w:r>
            <w:r w:rsidR="00BA4254"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/>
                <w:szCs w:val="21"/>
              </w:rPr>
              <w:t>-</w:t>
            </w:r>
            <w:r w:rsidR="00BA4254">
              <w:rPr>
                <w:rFonts w:ascii="Calibri" w:hAnsi="Calibri" w:cs="Calibri"/>
                <w:szCs w:val="21"/>
              </w:rPr>
              <w:t>xx</w:t>
            </w: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590868B9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99" w:type="dxa"/>
            <w:tcBorders>
              <w:top w:val="single" w:sz="12" w:space="0" w:color="auto"/>
            </w:tcBorders>
            <w:vAlign w:val="center"/>
          </w:tcPr>
          <w:p w14:paraId="32A669CF" w14:textId="77777777" w:rsidR="008958C4" w:rsidRDefault="00972F58">
            <w:pPr>
              <w:spacing w:line="30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Initial</w:t>
            </w:r>
          </w:p>
        </w:tc>
      </w:tr>
      <w:tr w:rsidR="008958C4" w14:paraId="4A88D49B" w14:textId="77777777">
        <w:trPr>
          <w:trHeight w:val="75"/>
          <w:jc w:val="center"/>
        </w:trPr>
        <w:tc>
          <w:tcPr>
            <w:tcW w:w="1786" w:type="dxa"/>
            <w:vAlign w:val="center"/>
          </w:tcPr>
          <w:p w14:paraId="71CD61C1" w14:textId="77777777" w:rsidR="008958C4" w:rsidRDefault="008958C4">
            <w:pPr>
              <w:pStyle w:val="aff1"/>
              <w:spacing w:line="300" w:lineRule="auto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6F2C1AC7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39" w:type="dxa"/>
            <w:vAlign w:val="center"/>
          </w:tcPr>
          <w:p w14:paraId="0A0C3344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99" w:type="dxa"/>
            <w:vAlign w:val="center"/>
          </w:tcPr>
          <w:p w14:paraId="11176BA2" w14:textId="77777777" w:rsidR="008958C4" w:rsidRDefault="008958C4">
            <w:pPr>
              <w:spacing w:line="300" w:lineRule="auto"/>
              <w:rPr>
                <w:rFonts w:ascii="Calibri" w:hAnsi="Calibri" w:cs="Calibri"/>
                <w:szCs w:val="21"/>
              </w:rPr>
            </w:pPr>
          </w:p>
        </w:tc>
      </w:tr>
      <w:tr w:rsidR="008958C4" w14:paraId="74213498" w14:textId="77777777">
        <w:trPr>
          <w:trHeight w:val="75"/>
          <w:jc w:val="center"/>
        </w:trPr>
        <w:tc>
          <w:tcPr>
            <w:tcW w:w="1786" w:type="dxa"/>
            <w:vAlign w:val="center"/>
          </w:tcPr>
          <w:p w14:paraId="7E512555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0A1224B8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39" w:type="dxa"/>
            <w:vAlign w:val="center"/>
          </w:tcPr>
          <w:p w14:paraId="75175D9D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99" w:type="dxa"/>
            <w:vAlign w:val="center"/>
          </w:tcPr>
          <w:p w14:paraId="1C6F47C6" w14:textId="77777777" w:rsidR="008958C4" w:rsidRDefault="008958C4">
            <w:pPr>
              <w:spacing w:line="300" w:lineRule="auto"/>
              <w:rPr>
                <w:rFonts w:ascii="Calibri" w:hAnsi="Calibri" w:cs="Calibri"/>
                <w:szCs w:val="21"/>
              </w:rPr>
            </w:pPr>
          </w:p>
        </w:tc>
      </w:tr>
      <w:tr w:rsidR="008958C4" w14:paraId="72D0C2F7" w14:textId="77777777">
        <w:trPr>
          <w:trHeight w:val="75"/>
          <w:jc w:val="center"/>
        </w:trPr>
        <w:tc>
          <w:tcPr>
            <w:tcW w:w="1786" w:type="dxa"/>
            <w:vAlign w:val="center"/>
          </w:tcPr>
          <w:p w14:paraId="38EB97DE" w14:textId="77777777" w:rsidR="008958C4" w:rsidRDefault="008958C4">
            <w:pPr>
              <w:pStyle w:val="aff1"/>
              <w:spacing w:line="300" w:lineRule="auto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412DE1CF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39" w:type="dxa"/>
            <w:vAlign w:val="center"/>
          </w:tcPr>
          <w:p w14:paraId="183CAAF4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99" w:type="dxa"/>
            <w:vAlign w:val="center"/>
          </w:tcPr>
          <w:p w14:paraId="6A770391" w14:textId="77777777" w:rsidR="008958C4" w:rsidRDefault="008958C4">
            <w:pPr>
              <w:spacing w:line="300" w:lineRule="auto"/>
              <w:rPr>
                <w:rFonts w:ascii="Calibri" w:hAnsi="Calibri" w:cs="Calibri"/>
                <w:szCs w:val="21"/>
              </w:rPr>
            </w:pPr>
          </w:p>
        </w:tc>
      </w:tr>
      <w:tr w:rsidR="008958C4" w14:paraId="068BCC21" w14:textId="77777777">
        <w:trPr>
          <w:trHeight w:val="75"/>
          <w:jc w:val="center"/>
        </w:trPr>
        <w:tc>
          <w:tcPr>
            <w:tcW w:w="1786" w:type="dxa"/>
            <w:vAlign w:val="center"/>
          </w:tcPr>
          <w:p w14:paraId="4DD47025" w14:textId="77777777" w:rsidR="008958C4" w:rsidRDefault="008958C4">
            <w:pPr>
              <w:pStyle w:val="aff1"/>
              <w:spacing w:line="300" w:lineRule="auto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69DF235D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39" w:type="dxa"/>
            <w:vAlign w:val="center"/>
          </w:tcPr>
          <w:p w14:paraId="305CA484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99" w:type="dxa"/>
            <w:vAlign w:val="center"/>
          </w:tcPr>
          <w:p w14:paraId="6D202DD9" w14:textId="77777777" w:rsidR="008958C4" w:rsidRDefault="008958C4">
            <w:pPr>
              <w:spacing w:line="300" w:lineRule="auto"/>
              <w:rPr>
                <w:rFonts w:ascii="Calibri" w:hAnsi="Calibri" w:cs="Calibri"/>
                <w:szCs w:val="21"/>
              </w:rPr>
            </w:pPr>
          </w:p>
        </w:tc>
      </w:tr>
      <w:tr w:rsidR="008958C4" w14:paraId="3F8CA8B3" w14:textId="77777777">
        <w:trPr>
          <w:trHeight w:val="75"/>
          <w:jc w:val="center"/>
        </w:trPr>
        <w:tc>
          <w:tcPr>
            <w:tcW w:w="1786" w:type="dxa"/>
            <w:vAlign w:val="center"/>
          </w:tcPr>
          <w:p w14:paraId="3C22CFDA" w14:textId="77777777" w:rsidR="008958C4" w:rsidRDefault="008958C4">
            <w:pPr>
              <w:pStyle w:val="aff1"/>
              <w:spacing w:line="300" w:lineRule="auto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1E8CAB13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739" w:type="dxa"/>
            <w:vAlign w:val="center"/>
          </w:tcPr>
          <w:p w14:paraId="158BB951" w14:textId="77777777" w:rsidR="008958C4" w:rsidRDefault="008958C4">
            <w:pPr>
              <w:spacing w:line="300" w:lineRule="auto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99" w:type="dxa"/>
            <w:vAlign w:val="center"/>
          </w:tcPr>
          <w:p w14:paraId="2C5121DB" w14:textId="77777777" w:rsidR="008958C4" w:rsidRDefault="008958C4">
            <w:pPr>
              <w:spacing w:line="300" w:lineRule="auto"/>
              <w:rPr>
                <w:rFonts w:ascii="Calibri" w:hAnsi="Calibri" w:cs="Calibri"/>
                <w:szCs w:val="21"/>
              </w:rPr>
            </w:pPr>
          </w:p>
        </w:tc>
      </w:tr>
    </w:tbl>
    <w:p w14:paraId="1230A236" w14:textId="77777777" w:rsidR="008958C4" w:rsidRDefault="008958C4">
      <w:pPr>
        <w:spacing w:line="360" w:lineRule="auto"/>
        <w:rPr>
          <w:rFonts w:ascii="Calibri" w:hAnsi="Calibri" w:cs="Calibri"/>
          <w:b/>
          <w:sz w:val="28"/>
          <w:lang w:val="en-GB"/>
        </w:rPr>
      </w:pPr>
    </w:p>
    <w:p w14:paraId="6ECBBA85" w14:textId="77777777" w:rsidR="008958C4" w:rsidRDefault="00972F58">
      <w:pPr>
        <w:pStyle w:val="TOC1"/>
        <w:jc w:val="center"/>
        <w:rPr>
          <w:rFonts w:cs="Calibri"/>
          <w:sz w:val="32"/>
          <w:szCs w:val="32"/>
        </w:rPr>
      </w:pPr>
      <w:r>
        <w:rPr>
          <w:rFonts w:cs="Calibri"/>
          <w:b w:val="0"/>
          <w:sz w:val="28"/>
        </w:rPr>
        <w:br w:type="page"/>
      </w:r>
      <w:r>
        <w:rPr>
          <w:rFonts w:cs="Calibri" w:hint="eastAsia"/>
          <w:sz w:val="32"/>
          <w:szCs w:val="32"/>
        </w:rPr>
        <w:lastRenderedPageBreak/>
        <w:t>Table of Contents</w:t>
      </w:r>
    </w:p>
    <w:p w14:paraId="18BF7668" w14:textId="77777777" w:rsidR="00094E69" w:rsidRPr="00DD0C1C" w:rsidRDefault="00972F58">
      <w:pPr>
        <w:pStyle w:val="TOC1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rFonts w:cs="Calibri"/>
          <w:b w:val="0"/>
          <w:bCs w:val="0"/>
          <w:sz w:val="21"/>
          <w:szCs w:val="21"/>
        </w:rPr>
        <w:fldChar w:fldCharType="begin"/>
      </w:r>
      <w:r>
        <w:rPr>
          <w:rFonts w:cs="Calibri"/>
          <w:b w:val="0"/>
          <w:bCs w:val="0"/>
          <w:sz w:val="21"/>
          <w:szCs w:val="21"/>
        </w:rPr>
        <w:instrText xml:space="preserve"> TOC \o "1-2" \h \z \u </w:instrText>
      </w:r>
      <w:r>
        <w:rPr>
          <w:rFonts w:cs="Calibri"/>
          <w:b w:val="0"/>
          <w:bCs w:val="0"/>
          <w:sz w:val="21"/>
          <w:szCs w:val="21"/>
        </w:rPr>
        <w:fldChar w:fldCharType="separate"/>
      </w:r>
      <w:hyperlink w:anchor="_Toc23181852" w:history="1">
        <w:r w:rsidR="00094E69" w:rsidRPr="00D2738F">
          <w:rPr>
            <w:rStyle w:val="afd"/>
            <w:rFonts w:ascii="Arial" w:hAnsi="Arial"/>
            <w:noProof/>
          </w:rPr>
          <w:t>1</w:t>
        </w:r>
        <w:r w:rsidR="00094E69" w:rsidRPr="00DD0C1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引言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_Toc23181852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042E3174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53" w:history="1">
        <w:r w:rsidR="00094E69" w:rsidRPr="00D2738F">
          <w:rPr>
            <w:rStyle w:val="afd"/>
            <w:rFonts w:ascii="Arial" w:hAnsi="Arial"/>
            <w:noProof/>
          </w:rPr>
          <w:t>1.1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术语与缩写定义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_Toc23181853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7B2BCF0F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54" w:history="1">
        <w:r w:rsidR="00094E69" w:rsidRPr="00D2738F">
          <w:rPr>
            <w:rStyle w:val="afd"/>
            <w:rFonts w:ascii="Arial" w:hAnsi="Arial"/>
            <w:noProof/>
          </w:rPr>
          <w:t>1.2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编写目的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_Toc23181854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5AB35AD3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55" w:history="1">
        <w:r w:rsidR="00094E69" w:rsidRPr="00D2738F">
          <w:rPr>
            <w:rStyle w:val="afd"/>
            <w:rFonts w:ascii="Arial" w:hAnsi="Arial"/>
            <w:noProof/>
          </w:rPr>
          <w:t>1.3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项目风险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_Toc23181855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2DB02B8B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56" w:history="1">
        <w:r w:rsidR="00094E69" w:rsidRPr="00D2738F">
          <w:rPr>
            <w:rStyle w:val="afd"/>
            <w:rFonts w:ascii="Arial" w:hAnsi="Arial"/>
            <w:noProof/>
          </w:rPr>
          <w:t>1.4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参考资料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_Toc23181856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5A8333A2" w14:textId="77777777" w:rsidR="00094E69" w:rsidRPr="00DD0C1C" w:rsidRDefault="00700FD4">
      <w:pPr>
        <w:pStyle w:val="TOC1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3181857" w:history="1">
        <w:r w:rsidR="00094E69" w:rsidRPr="00D2738F">
          <w:rPr>
            <w:rStyle w:val="afd"/>
            <w:rFonts w:ascii="Arial" w:hAnsi="Arial"/>
            <w:noProof/>
          </w:rPr>
          <w:t>2</w:t>
        </w:r>
        <w:r w:rsidR="00094E69" w:rsidRPr="00DD0C1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设计概述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_Toc23181857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7660BA45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58" w:history="1">
        <w:r w:rsidR="00094E69" w:rsidRPr="00D2738F">
          <w:rPr>
            <w:rStyle w:val="afd"/>
            <w:rFonts w:ascii="Arial" w:hAnsi="Arial"/>
            <w:noProof/>
          </w:rPr>
          <w:t>2.1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限制和约束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_Toc23181858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4</w:t>
        </w:r>
        <w:r w:rsidR="00094E69">
          <w:rPr>
            <w:noProof/>
            <w:webHidden/>
          </w:rPr>
          <w:fldChar w:fldCharType="end"/>
        </w:r>
      </w:hyperlink>
    </w:p>
    <w:p w14:paraId="77D6E2E6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59" w:history="1">
        <w:r w:rsidR="00094E69" w:rsidRPr="00D2738F">
          <w:rPr>
            <w:rStyle w:val="afd"/>
            <w:rFonts w:ascii="Arial" w:hAnsi="Arial"/>
            <w:noProof/>
          </w:rPr>
          <w:t>2.2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设计原则和设计要求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_Toc23181859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5</w:t>
        </w:r>
        <w:r w:rsidR="00094E69">
          <w:rPr>
            <w:noProof/>
            <w:webHidden/>
          </w:rPr>
          <w:fldChar w:fldCharType="end"/>
        </w:r>
      </w:hyperlink>
    </w:p>
    <w:p w14:paraId="09CB78E2" w14:textId="77777777" w:rsidR="00094E69" w:rsidRPr="00DD0C1C" w:rsidRDefault="00700FD4">
      <w:pPr>
        <w:pStyle w:val="TOC1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3181860" w:history="1">
        <w:r w:rsidR="00094E69" w:rsidRPr="00D2738F">
          <w:rPr>
            <w:rStyle w:val="afd"/>
            <w:rFonts w:ascii="Arial" w:hAnsi="Arial"/>
            <w:noProof/>
          </w:rPr>
          <w:t>3</w:t>
        </w:r>
        <w:r w:rsidR="00094E69" w:rsidRPr="00DD0C1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总体设计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_Toc23181860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5</w:t>
        </w:r>
        <w:r w:rsidR="00094E69">
          <w:rPr>
            <w:noProof/>
            <w:webHidden/>
          </w:rPr>
          <w:fldChar w:fldCharType="end"/>
        </w:r>
      </w:hyperlink>
    </w:p>
    <w:p w14:paraId="5DE93C28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1" w:history="1">
        <w:r w:rsidR="00094E69" w:rsidRPr="00D2738F">
          <w:rPr>
            <w:rStyle w:val="afd"/>
            <w:rFonts w:ascii="Arial" w:hAnsi="Arial"/>
            <w:noProof/>
          </w:rPr>
          <w:t>3.1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需求规定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_Toc23181861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5</w:t>
        </w:r>
        <w:r w:rsidR="00094E69">
          <w:rPr>
            <w:noProof/>
            <w:webHidden/>
          </w:rPr>
          <w:fldChar w:fldCharType="end"/>
        </w:r>
      </w:hyperlink>
    </w:p>
    <w:p w14:paraId="57B5C45D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2" w:history="1">
        <w:r w:rsidR="00094E69" w:rsidRPr="00D2738F">
          <w:rPr>
            <w:rStyle w:val="afd"/>
            <w:rFonts w:ascii="Arial" w:hAnsi="Arial"/>
            <w:noProof/>
          </w:rPr>
          <w:t>3.2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设计理念与处理流程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_Toc23181862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5</w:t>
        </w:r>
        <w:r w:rsidR="00094E69">
          <w:rPr>
            <w:noProof/>
            <w:webHidden/>
          </w:rPr>
          <w:fldChar w:fldCharType="end"/>
        </w:r>
      </w:hyperlink>
    </w:p>
    <w:p w14:paraId="733B0AF5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3" w:history="1">
        <w:r w:rsidR="00094E69" w:rsidRPr="00D2738F">
          <w:rPr>
            <w:rStyle w:val="afd"/>
            <w:rFonts w:ascii="Arial" w:hAnsi="Arial"/>
            <w:noProof/>
          </w:rPr>
          <w:t>3.3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系统结构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_Toc23181863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5</w:t>
        </w:r>
        <w:r w:rsidR="00094E69">
          <w:rPr>
            <w:noProof/>
            <w:webHidden/>
          </w:rPr>
          <w:fldChar w:fldCharType="end"/>
        </w:r>
      </w:hyperlink>
    </w:p>
    <w:p w14:paraId="3B205DC7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4" w:history="1">
        <w:r w:rsidR="00094E69" w:rsidRPr="00D2738F">
          <w:rPr>
            <w:rStyle w:val="afd"/>
            <w:rFonts w:ascii="Arial" w:hAnsi="Arial"/>
            <w:noProof/>
          </w:rPr>
          <w:t>3.4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功能需求关系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_Toc23181864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5</w:t>
        </w:r>
        <w:r w:rsidR="00094E69">
          <w:rPr>
            <w:noProof/>
            <w:webHidden/>
          </w:rPr>
          <w:fldChar w:fldCharType="end"/>
        </w:r>
      </w:hyperlink>
    </w:p>
    <w:p w14:paraId="63BA7009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5" w:history="1">
        <w:r w:rsidR="00094E69" w:rsidRPr="00D2738F">
          <w:rPr>
            <w:rStyle w:val="afd"/>
            <w:rFonts w:ascii="Arial" w:hAnsi="Arial"/>
            <w:noProof/>
          </w:rPr>
          <w:t>3.5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人工处理过程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_Toc23181865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0268F3D2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6" w:history="1">
        <w:r w:rsidR="00094E69" w:rsidRPr="00D2738F">
          <w:rPr>
            <w:rStyle w:val="afd"/>
            <w:rFonts w:ascii="Arial" w:hAnsi="Arial"/>
            <w:noProof/>
          </w:rPr>
          <w:t>3.6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尚未解决的问题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_Toc23181866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0F5E7E02" w14:textId="77777777" w:rsidR="00094E69" w:rsidRPr="00DD0C1C" w:rsidRDefault="00700FD4">
      <w:pPr>
        <w:pStyle w:val="TOC1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3181867" w:history="1">
        <w:r w:rsidR="00094E69" w:rsidRPr="00D2738F">
          <w:rPr>
            <w:rStyle w:val="afd"/>
            <w:rFonts w:ascii="Arial" w:hAnsi="Arial"/>
            <w:noProof/>
          </w:rPr>
          <w:t>4</w:t>
        </w:r>
        <w:r w:rsidR="00094E69" w:rsidRPr="00DD0C1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接口设计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_Toc23181867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3714C77B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8" w:history="1">
        <w:r w:rsidR="00094E69" w:rsidRPr="00D2738F">
          <w:rPr>
            <w:rStyle w:val="afd"/>
            <w:rFonts w:ascii="Arial" w:hAnsi="Arial"/>
            <w:noProof/>
          </w:rPr>
          <w:t>4.1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用户接口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_Toc23181868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33357F5E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69" w:history="1">
        <w:r w:rsidR="00094E69" w:rsidRPr="00D2738F">
          <w:rPr>
            <w:rStyle w:val="afd"/>
            <w:rFonts w:ascii="Arial" w:hAnsi="Arial"/>
            <w:noProof/>
          </w:rPr>
          <w:t>4.2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外部接口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_Toc23181869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26641024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70" w:history="1">
        <w:r w:rsidR="00094E69" w:rsidRPr="00D2738F">
          <w:rPr>
            <w:rStyle w:val="afd"/>
            <w:rFonts w:ascii="Arial" w:hAnsi="Arial"/>
            <w:noProof/>
          </w:rPr>
          <w:t>4.3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内部接口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_Toc23181870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67CC0A7F" w14:textId="77777777" w:rsidR="00094E69" w:rsidRPr="00DD0C1C" w:rsidRDefault="00700FD4">
      <w:pPr>
        <w:pStyle w:val="TOC1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3181871" w:history="1">
        <w:r w:rsidR="00094E69" w:rsidRPr="00D2738F">
          <w:rPr>
            <w:rStyle w:val="afd"/>
            <w:rFonts w:ascii="Arial" w:hAnsi="Arial"/>
            <w:noProof/>
          </w:rPr>
          <w:t>5</w:t>
        </w:r>
        <w:r w:rsidR="00094E69" w:rsidRPr="00DD0C1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出错处理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_Toc23181871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19BB86AD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72" w:history="1">
        <w:r w:rsidR="00094E69" w:rsidRPr="00D2738F">
          <w:rPr>
            <w:rStyle w:val="afd"/>
            <w:rFonts w:ascii="Arial" w:hAnsi="Arial"/>
            <w:noProof/>
          </w:rPr>
          <w:t>5.1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出错信息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_Toc23181872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4A2A5AD6" w14:textId="77777777" w:rsidR="00094E69" w:rsidRPr="00DD0C1C" w:rsidRDefault="00700FD4">
      <w:pPr>
        <w:pStyle w:val="TOC2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3181873" w:history="1">
        <w:r w:rsidR="00094E69" w:rsidRPr="00D2738F">
          <w:rPr>
            <w:rStyle w:val="afd"/>
            <w:rFonts w:ascii="Arial" w:hAnsi="Arial"/>
            <w:noProof/>
          </w:rPr>
          <w:t>5.2</w:t>
        </w:r>
        <w:r w:rsidR="00094E69" w:rsidRPr="00DD0C1C">
          <w:rPr>
            <w:small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产品维护设计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_Toc23181873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55EBA23A" w14:textId="77777777" w:rsidR="00094E69" w:rsidRPr="00DD0C1C" w:rsidRDefault="00700FD4">
      <w:pPr>
        <w:pStyle w:val="TOC1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3181874" w:history="1">
        <w:r w:rsidR="00094E69" w:rsidRPr="00D2738F">
          <w:rPr>
            <w:rStyle w:val="afd"/>
            <w:rFonts w:ascii="Arial" w:hAnsi="Arial"/>
            <w:noProof/>
          </w:rPr>
          <w:t>6</w:t>
        </w:r>
        <w:r w:rsidR="00094E69" w:rsidRPr="00DD0C1C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E69" w:rsidRPr="00D2738F">
          <w:rPr>
            <w:rStyle w:val="afd"/>
            <w:noProof/>
          </w:rPr>
          <w:t>附加说明</w:t>
        </w:r>
        <w:r w:rsidR="00094E69">
          <w:rPr>
            <w:noProof/>
            <w:webHidden/>
          </w:rPr>
          <w:tab/>
        </w:r>
        <w:r w:rsidR="00094E69">
          <w:rPr>
            <w:noProof/>
            <w:webHidden/>
          </w:rPr>
          <w:fldChar w:fldCharType="begin"/>
        </w:r>
        <w:r w:rsidR="00094E69">
          <w:rPr>
            <w:noProof/>
            <w:webHidden/>
          </w:rPr>
          <w:instrText xml:space="preserve"> PAGEREF _Toc23181874 \h </w:instrText>
        </w:r>
        <w:r w:rsidR="00094E69">
          <w:rPr>
            <w:noProof/>
            <w:webHidden/>
          </w:rPr>
        </w:r>
        <w:r w:rsidR="00094E69">
          <w:rPr>
            <w:noProof/>
            <w:webHidden/>
          </w:rPr>
          <w:fldChar w:fldCharType="separate"/>
        </w:r>
        <w:r w:rsidR="00094E69">
          <w:rPr>
            <w:noProof/>
            <w:webHidden/>
          </w:rPr>
          <w:t>6</w:t>
        </w:r>
        <w:r w:rsidR="00094E69">
          <w:rPr>
            <w:noProof/>
            <w:webHidden/>
          </w:rPr>
          <w:fldChar w:fldCharType="end"/>
        </w:r>
      </w:hyperlink>
    </w:p>
    <w:p w14:paraId="4BBB66C8" w14:textId="77777777" w:rsidR="008958C4" w:rsidRDefault="00972F58">
      <w:pPr>
        <w:spacing w:line="288" w:lineRule="auto"/>
        <w:rPr>
          <w:rFonts w:ascii="Calibri" w:hAnsi="Calibri" w:cs="Calibri"/>
          <w:b/>
          <w:bCs/>
          <w:szCs w:val="21"/>
          <w:lang w:val="en-GB"/>
        </w:rPr>
      </w:pPr>
      <w:r>
        <w:rPr>
          <w:rFonts w:ascii="Calibri" w:hAnsi="Calibri" w:cs="Calibri"/>
          <w:b/>
          <w:bCs/>
          <w:szCs w:val="21"/>
          <w:lang w:val="en-GB"/>
        </w:rPr>
        <w:fldChar w:fldCharType="end"/>
      </w:r>
    </w:p>
    <w:p w14:paraId="6F62ED15" w14:textId="77777777" w:rsidR="008958C4" w:rsidRDefault="00972F58">
      <w:pPr>
        <w:pStyle w:val="TOC1"/>
        <w:spacing w:beforeLines="50" w:before="120" w:afterLines="50" w:after="120"/>
        <w:jc w:val="center"/>
        <w:rPr>
          <w:rFonts w:cs="Calibri"/>
          <w:sz w:val="32"/>
          <w:szCs w:val="32"/>
        </w:rPr>
      </w:pPr>
      <w:r>
        <w:rPr>
          <w:rFonts w:cs="Calibri"/>
          <w:b w:val="0"/>
          <w:bCs w:val="0"/>
          <w:szCs w:val="21"/>
        </w:rPr>
        <w:br w:type="page"/>
      </w:r>
      <w:r>
        <w:rPr>
          <w:rFonts w:cs="Calibri"/>
          <w:sz w:val="32"/>
          <w:szCs w:val="32"/>
        </w:rPr>
        <w:lastRenderedPageBreak/>
        <w:t xml:space="preserve">TABLE OF </w:t>
      </w:r>
      <w:r>
        <w:rPr>
          <w:rFonts w:cs="Calibri" w:hint="eastAsia"/>
          <w:sz w:val="32"/>
          <w:szCs w:val="32"/>
        </w:rPr>
        <w:t>pictures</w:t>
      </w:r>
    </w:p>
    <w:p w14:paraId="412E2415" w14:textId="77777777" w:rsidR="008F7D2F" w:rsidRPr="00016B66" w:rsidRDefault="00972F58">
      <w:pPr>
        <w:pStyle w:val="af8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r>
        <w:rPr>
          <w:rFonts w:ascii="Calibri" w:hAnsi="Calibri" w:cs="Calibri"/>
          <w:lang w:val="en-GB"/>
        </w:rPr>
        <w:fldChar w:fldCharType="begin"/>
      </w:r>
      <w:r>
        <w:rPr>
          <w:rFonts w:ascii="Calibri" w:hAnsi="Calibri" w:cs="Calibri"/>
          <w:lang w:val="en-GB"/>
        </w:rPr>
        <w:instrText xml:space="preserve"> TOC \h \z \c "</w:instrText>
      </w:r>
      <w:r>
        <w:rPr>
          <w:rFonts w:ascii="Calibri" w:hAnsi="Calibri" w:cs="Calibri"/>
          <w:lang w:val="en-GB"/>
        </w:rPr>
        <w:instrText>图</w:instrText>
      </w:r>
      <w:r>
        <w:rPr>
          <w:rFonts w:ascii="Calibri" w:hAnsi="Calibri" w:cs="Calibri"/>
          <w:lang w:val="en-GB"/>
        </w:rPr>
        <w:instrText xml:space="preserve">" </w:instrText>
      </w:r>
      <w:r>
        <w:rPr>
          <w:rFonts w:ascii="Calibri" w:hAnsi="Calibri" w:cs="Calibri"/>
          <w:lang w:val="en-GB"/>
        </w:rPr>
        <w:fldChar w:fldCharType="separate"/>
      </w:r>
      <w:hyperlink w:anchor="_Toc16684794" w:history="1">
        <w:r w:rsidR="008F7D2F" w:rsidRPr="006A7D2B">
          <w:rPr>
            <w:rStyle w:val="afd"/>
            <w:rFonts w:ascii="Calibri" w:hAnsi="Calibri" w:cs="Calibri"/>
            <w:noProof/>
          </w:rPr>
          <w:t>Pic. 1: About the picture</w:t>
        </w:r>
        <w:r w:rsidR="008F7D2F" w:rsidRPr="006A7D2B">
          <w:rPr>
            <w:rStyle w:val="afd"/>
            <w:rFonts w:ascii="Calibri" w:hAnsi="Calibri" w:cs="Calibri"/>
            <w:noProof/>
          </w:rPr>
          <w:t>图注</w:t>
        </w:r>
        <w:r w:rsidR="008F7D2F">
          <w:rPr>
            <w:noProof/>
            <w:webHidden/>
          </w:rPr>
          <w:tab/>
        </w:r>
        <w:r w:rsidR="008F7D2F">
          <w:rPr>
            <w:noProof/>
            <w:webHidden/>
          </w:rPr>
          <w:fldChar w:fldCharType="begin"/>
        </w:r>
        <w:r w:rsidR="008F7D2F">
          <w:rPr>
            <w:noProof/>
            <w:webHidden/>
          </w:rPr>
          <w:instrText xml:space="preserve"> PAGEREF _Toc16684794 \h </w:instrText>
        </w:r>
        <w:r w:rsidR="008F7D2F">
          <w:rPr>
            <w:noProof/>
            <w:webHidden/>
          </w:rPr>
        </w:r>
        <w:r w:rsidR="008F7D2F">
          <w:rPr>
            <w:noProof/>
            <w:webHidden/>
          </w:rPr>
          <w:fldChar w:fldCharType="separate"/>
        </w:r>
        <w:r w:rsidR="008F7D2F">
          <w:rPr>
            <w:noProof/>
            <w:webHidden/>
          </w:rPr>
          <w:t>4</w:t>
        </w:r>
        <w:r w:rsidR="008F7D2F">
          <w:rPr>
            <w:noProof/>
            <w:webHidden/>
          </w:rPr>
          <w:fldChar w:fldCharType="end"/>
        </w:r>
      </w:hyperlink>
    </w:p>
    <w:p w14:paraId="222B115F" w14:textId="77777777" w:rsidR="008958C4" w:rsidRDefault="00972F5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fldChar w:fldCharType="end"/>
      </w:r>
    </w:p>
    <w:p w14:paraId="694637E2" w14:textId="77777777" w:rsidR="008958C4" w:rsidRDefault="00972F58">
      <w:pPr>
        <w:pStyle w:val="TOC1"/>
        <w:spacing w:beforeLines="50" w:before="120" w:afterLines="50" w:after="120"/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Table of tables</w:t>
      </w:r>
    </w:p>
    <w:p w14:paraId="45DAD927" w14:textId="77777777" w:rsidR="008F7D2F" w:rsidRPr="00016B66" w:rsidRDefault="00972F58">
      <w:pPr>
        <w:pStyle w:val="af8"/>
        <w:tabs>
          <w:tab w:val="right" w:leader="dot" w:pos="9061"/>
        </w:tabs>
        <w:rPr>
          <w:rFonts w:ascii="Calibri" w:hAnsi="Calibri"/>
          <w:noProof/>
          <w:sz w:val="21"/>
          <w:szCs w:val="22"/>
        </w:rPr>
      </w:pPr>
      <w:r>
        <w:rPr>
          <w:rFonts w:ascii="Calibri" w:hAnsi="Calibri" w:cs="Calibri"/>
          <w:lang w:val="en-GB"/>
        </w:rPr>
        <w:fldChar w:fldCharType="begin"/>
      </w:r>
      <w:r>
        <w:rPr>
          <w:rFonts w:ascii="Calibri" w:hAnsi="Calibri" w:cs="Calibri"/>
          <w:lang w:val="en-GB"/>
        </w:rPr>
        <w:instrText xml:space="preserve"> TOC \h \z \c "</w:instrText>
      </w:r>
      <w:r>
        <w:rPr>
          <w:rFonts w:ascii="Calibri" w:hAnsi="Calibri" w:cs="Calibri"/>
          <w:lang w:val="en-GB"/>
        </w:rPr>
        <w:instrText>表</w:instrText>
      </w:r>
      <w:r>
        <w:rPr>
          <w:rFonts w:ascii="Calibri" w:hAnsi="Calibri" w:cs="Calibri"/>
          <w:lang w:val="en-GB"/>
        </w:rPr>
        <w:instrText xml:space="preserve">" </w:instrText>
      </w:r>
      <w:r>
        <w:rPr>
          <w:rFonts w:ascii="Calibri" w:hAnsi="Calibri" w:cs="Calibri"/>
          <w:lang w:val="en-GB"/>
        </w:rPr>
        <w:fldChar w:fldCharType="separate"/>
      </w:r>
      <w:hyperlink w:anchor="_Toc16684796" w:history="1">
        <w:r w:rsidR="008F7D2F" w:rsidRPr="0075413B">
          <w:rPr>
            <w:rStyle w:val="afd"/>
            <w:rFonts w:ascii="Calibri" w:hAnsi="Calibri" w:cs="Calibri"/>
            <w:noProof/>
          </w:rPr>
          <w:t>Tab. 1: List of terms</w:t>
        </w:r>
        <w:r w:rsidR="008F7D2F" w:rsidRPr="0075413B">
          <w:rPr>
            <w:rStyle w:val="afd"/>
            <w:rFonts w:ascii="Calibri" w:hAnsi="Calibri" w:cs="Calibri"/>
            <w:noProof/>
          </w:rPr>
          <w:t>术语列表</w:t>
        </w:r>
        <w:r w:rsidR="008F7D2F">
          <w:rPr>
            <w:noProof/>
            <w:webHidden/>
          </w:rPr>
          <w:tab/>
        </w:r>
        <w:r w:rsidR="008F7D2F">
          <w:rPr>
            <w:noProof/>
            <w:webHidden/>
          </w:rPr>
          <w:fldChar w:fldCharType="begin"/>
        </w:r>
        <w:r w:rsidR="008F7D2F">
          <w:rPr>
            <w:noProof/>
            <w:webHidden/>
          </w:rPr>
          <w:instrText xml:space="preserve"> PAGEREF _Toc16684796 \h </w:instrText>
        </w:r>
        <w:r w:rsidR="008F7D2F">
          <w:rPr>
            <w:noProof/>
            <w:webHidden/>
          </w:rPr>
        </w:r>
        <w:r w:rsidR="008F7D2F">
          <w:rPr>
            <w:noProof/>
            <w:webHidden/>
          </w:rPr>
          <w:fldChar w:fldCharType="separate"/>
        </w:r>
        <w:r w:rsidR="008F7D2F">
          <w:rPr>
            <w:noProof/>
            <w:webHidden/>
          </w:rPr>
          <w:t>4</w:t>
        </w:r>
        <w:r w:rsidR="008F7D2F">
          <w:rPr>
            <w:noProof/>
            <w:webHidden/>
          </w:rPr>
          <w:fldChar w:fldCharType="end"/>
        </w:r>
      </w:hyperlink>
    </w:p>
    <w:p w14:paraId="77C99743" w14:textId="77777777" w:rsidR="008958C4" w:rsidRDefault="00972F5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fldChar w:fldCharType="end"/>
      </w:r>
    </w:p>
    <w:p w14:paraId="0BBCED57" w14:textId="77777777" w:rsidR="008958C4" w:rsidRDefault="008958C4">
      <w:pPr>
        <w:spacing w:line="360" w:lineRule="auto"/>
        <w:jc w:val="distribute"/>
        <w:rPr>
          <w:rFonts w:ascii="Calibri" w:hAnsi="Calibri" w:cs="Calibri"/>
          <w:b/>
          <w:szCs w:val="21"/>
          <w:lang w:val="en-GB"/>
        </w:rPr>
        <w:sectPr w:rsidR="008958C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type w:val="continuous"/>
          <w:pgSz w:w="11907" w:h="16840"/>
          <w:pgMar w:top="1418" w:right="1418" w:bottom="1418" w:left="1418" w:header="851" w:footer="567" w:gutter="0"/>
          <w:pgNumType w:start="0"/>
          <w:cols w:space="720"/>
          <w:titlePg/>
        </w:sectPr>
      </w:pPr>
    </w:p>
    <w:bookmarkEnd w:id="6"/>
    <w:bookmarkEnd w:id="7"/>
    <w:bookmarkEnd w:id="8"/>
    <w:p w14:paraId="69E9C9CA" w14:textId="77777777" w:rsidR="00463E03" w:rsidRDefault="00972F58" w:rsidP="00463E03">
      <w:pPr>
        <w:pStyle w:val="1"/>
        <w:spacing w:before="240" w:after="240"/>
        <w:ind w:left="485" w:hanging="485"/>
        <w:rPr>
          <w:sz w:val="21"/>
          <w:szCs w:val="21"/>
        </w:rPr>
      </w:pPr>
      <w:r>
        <w:rPr>
          <w:sz w:val="21"/>
          <w:szCs w:val="21"/>
        </w:rPr>
        <w:br w:type="page"/>
      </w:r>
      <w:bookmarkStart w:id="9" w:name="_Toc23181852"/>
      <w:r w:rsidR="00631B72" w:rsidRPr="007E1928">
        <w:rPr>
          <w:rFonts w:hint="eastAsia"/>
        </w:rPr>
        <w:lastRenderedPageBreak/>
        <w:t>引言</w:t>
      </w:r>
      <w:bookmarkEnd w:id="9"/>
    </w:p>
    <w:p w14:paraId="48EF4A83" w14:textId="77777777" w:rsidR="00B8286D" w:rsidRDefault="00B8286D" w:rsidP="00B8286D">
      <w:pPr>
        <w:pStyle w:val="21"/>
        <w:spacing w:before="120" w:after="120"/>
      </w:pPr>
      <w:bookmarkStart w:id="10" w:name="_Toc23181853"/>
      <w:r>
        <w:rPr>
          <w:rFonts w:hint="eastAsia"/>
        </w:rPr>
        <w:t>术语与缩写定义</w:t>
      </w:r>
      <w:bookmarkEnd w:id="10"/>
    </w:p>
    <w:p w14:paraId="1F0A4E4C" w14:textId="77777777" w:rsidR="008F26C2" w:rsidRDefault="002D6921" w:rsidP="008F26C2">
      <w:pPr>
        <w:pStyle w:val="a6"/>
        <w:rPr>
          <w:i/>
        </w:rPr>
      </w:pPr>
      <w:r w:rsidRPr="006F4906">
        <w:rPr>
          <w:rFonts w:hint="eastAsia"/>
          <w:i/>
        </w:rPr>
        <w:t>提示：对文档用到的专用术语和缩写进行中文解释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7"/>
        <w:gridCol w:w="3829"/>
      </w:tblGrid>
      <w:tr w:rsidR="00583835" w:rsidRPr="00A0730D" w14:paraId="19D1B5CB" w14:textId="77777777" w:rsidTr="00A0730D">
        <w:trPr>
          <w:jc w:val="center"/>
        </w:trPr>
        <w:tc>
          <w:tcPr>
            <w:tcW w:w="3117" w:type="dxa"/>
            <w:shd w:val="clear" w:color="auto" w:fill="E5DFEC"/>
          </w:tcPr>
          <w:p w14:paraId="696A70C1" w14:textId="77777777" w:rsidR="00583835" w:rsidRPr="00A0730D" w:rsidRDefault="008D392F" w:rsidP="00A0730D">
            <w:pPr>
              <w:pStyle w:val="a6"/>
              <w:ind w:firstLine="0"/>
              <w:rPr>
                <w:b/>
                <w:i/>
              </w:rPr>
            </w:pPr>
            <w:r w:rsidRPr="00A0730D">
              <w:rPr>
                <w:rFonts w:hint="eastAsia"/>
                <w:b/>
                <w:i/>
              </w:rPr>
              <w:t>术语</w:t>
            </w:r>
            <w:r w:rsidR="00CA2F99" w:rsidRPr="00A0730D">
              <w:rPr>
                <w:rFonts w:hint="eastAsia"/>
                <w:b/>
                <w:i/>
              </w:rPr>
              <w:t>、</w:t>
            </w:r>
            <w:r w:rsidRPr="00A0730D">
              <w:rPr>
                <w:rFonts w:hint="eastAsia"/>
                <w:b/>
                <w:i/>
              </w:rPr>
              <w:t>缩写</w:t>
            </w:r>
          </w:p>
        </w:tc>
        <w:tc>
          <w:tcPr>
            <w:tcW w:w="3829" w:type="dxa"/>
            <w:shd w:val="clear" w:color="auto" w:fill="E5DFEC"/>
          </w:tcPr>
          <w:p w14:paraId="33749054" w14:textId="77777777" w:rsidR="00583835" w:rsidRPr="00A0730D" w:rsidRDefault="007F55EC" w:rsidP="00A0730D">
            <w:pPr>
              <w:pStyle w:val="a6"/>
              <w:ind w:firstLine="0"/>
              <w:rPr>
                <w:b/>
                <w:i/>
              </w:rPr>
            </w:pPr>
            <w:r w:rsidRPr="00A0730D">
              <w:rPr>
                <w:rFonts w:hint="eastAsia"/>
                <w:b/>
                <w:i/>
              </w:rPr>
              <w:t>解释</w:t>
            </w:r>
          </w:p>
        </w:tc>
      </w:tr>
      <w:tr w:rsidR="00583835" w:rsidRPr="00A0730D" w14:paraId="3385E8CA" w14:textId="77777777" w:rsidTr="00A0730D">
        <w:trPr>
          <w:jc w:val="center"/>
        </w:trPr>
        <w:tc>
          <w:tcPr>
            <w:tcW w:w="3117" w:type="dxa"/>
            <w:shd w:val="clear" w:color="auto" w:fill="auto"/>
          </w:tcPr>
          <w:p w14:paraId="1D37E6F8" w14:textId="77777777" w:rsidR="00583835" w:rsidRPr="00A0730D" w:rsidRDefault="00583835" w:rsidP="00A0730D">
            <w:pPr>
              <w:pStyle w:val="a6"/>
              <w:ind w:firstLine="0"/>
              <w:rPr>
                <w:i/>
              </w:rPr>
            </w:pPr>
          </w:p>
        </w:tc>
        <w:tc>
          <w:tcPr>
            <w:tcW w:w="3829" w:type="dxa"/>
            <w:shd w:val="clear" w:color="auto" w:fill="auto"/>
          </w:tcPr>
          <w:p w14:paraId="04A470BE" w14:textId="77777777" w:rsidR="00583835" w:rsidRPr="00A0730D" w:rsidRDefault="00583835" w:rsidP="00A0730D">
            <w:pPr>
              <w:pStyle w:val="a6"/>
              <w:ind w:firstLine="0"/>
              <w:rPr>
                <w:i/>
              </w:rPr>
            </w:pPr>
          </w:p>
        </w:tc>
      </w:tr>
      <w:tr w:rsidR="00583835" w:rsidRPr="00A0730D" w14:paraId="4671EB5B" w14:textId="77777777" w:rsidTr="00A0730D">
        <w:trPr>
          <w:jc w:val="center"/>
        </w:trPr>
        <w:tc>
          <w:tcPr>
            <w:tcW w:w="3117" w:type="dxa"/>
            <w:shd w:val="clear" w:color="auto" w:fill="auto"/>
          </w:tcPr>
          <w:p w14:paraId="334056F7" w14:textId="77777777" w:rsidR="00583835" w:rsidRPr="00A0730D" w:rsidRDefault="00583835" w:rsidP="00A0730D">
            <w:pPr>
              <w:pStyle w:val="a6"/>
              <w:ind w:firstLine="0"/>
              <w:rPr>
                <w:i/>
              </w:rPr>
            </w:pPr>
          </w:p>
        </w:tc>
        <w:tc>
          <w:tcPr>
            <w:tcW w:w="3829" w:type="dxa"/>
            <w:shd w:val="clear" w:color="auto" w:fill="auto"/>
          </w:tcPr>
          <w:p w14:paraId="46550371" w14:textId="77777777" w:rsidR="00583835" w:rsidRPr="00A0730D" w:rsidRDefault="00583835" w:rsidP="00A0730D">
            <w:pPr>
              <w:pStyle w:val="a6"/>
              <w:ind w:firstLine="0"/>
              <w:rPr>
                <w:i/>
              </w:rPr>
            </w:pPr>
          </w:p>
        </w:tc>
      </w:tr>
      <w:tr w:rsidR="00583835" w:rsidRPr="00A0730D" w14:paraId="5ED8AA13" w14:textId="77777777" w:rsidTr="00A0730D">
        <w:trPr>
          <w:jc w:val="center"/>
        </w:trPr>
        <w:tc>
          <w:tcPr>
            <w:tcW w:w="3117" w:type="dxa"/>
            <w:shd w:val="clear" w:color="auto" w:fill="auto"/>
          </w:tcPr>
          <w:p w14:paraId="1B5ECBB7" w14:textId="77777777" w:rsidR="00583835" w:rsidRPr="00A0730D" w:rsidRDefault="00583835" w:rsidP="00A0730D">
            <w:pPr>
              <w:pStyle w:val="a6"/>
              <w:ind w:firstLine="0"/>
              <w:rPr>
                <w:i/>
              </w:rPr>
            </w:pPr>
          </w:p>
        </w:tc>
        <w:tc>
          <w:tcPr>
            <w:tcW w:w="3829" w:type="dxa"/>
            <w:shd w:val="clear" w:color="auto" w:fill="auto"/>
          </w:tcPr>
          <w:p w14:paraId="1EB9F42A" w14:textId="77777777" w:rsidR="00583835" w:rsidRPr="00A0730D" w:rsidRDefault="00583835" w:rsidP="00A0730D">
            <w:pPr>
              <w:pStyle w:val="a6"/>
              <w:ind w:firstLine="0"/>
              <w:rPr>
                <w:i/>
              </w:rPr>
            </w:pPr>
          </w:p>
        </w:tc>
      </w:tr>
    </w:tbl>
    <w:p w14:paraId="39018B4C" w14:textId="77777777" w:rsidR="000B7BAE" w:rsidRDefault="000B7BAE" w:rsidP="00637017">
      <w:pPr>
        <w:pStyle w:val="21"/>
        <w:spacing w:before="120" w:after="120"/>
      </w:pPr>
      <w:bookmarkStart w:id="11" w:name="_Toc23181854"/>
      <w:r>
        <w:rPr>
          <w:rFonts w:hint="eastAsia"/>
        </w:rPr>
        <w:t>编写目的</w:t>
      </w:r>
      <w:bookmarkEnd w:id="11"/>
    </w:p>
    <w:p w14:paraId="0B49A7C6" w14:textId="77777777" w:rsidR="00D41E13" w:rsidRDefault="00F4110A" w:rsidP="00CF16DF">
      <w:pPr>
        <w:pStyle w:val="a6"/>
        <w:spacing w:line="300" w:lineRule="auto"/>
        <w:rPr>
          <w:i/>
        </w:rPr>
      </w:pPr>
      <w:r>
        <w:rPr>
          <w:rFonts w:hint="eastAsia"/>
          <w:i/>
        </w:rPr>
        <w:t>本</w:t>
      </w:r>
      <w:r w:rsidR="00D53AA2">
        <w:rPr>
          <w:rFonts w:hint="eastAsia"/>
          <w:i/>
        </w:rPr>
        <w:t>概要设计说明</w:t>
      </w:r>
      <w:r>
        <w:rPr>
          <w:rFonts w:hint="eastAsia"/>
          <w:i/>
        </w:rPr>
        <w:t>书</w:t>
      </w:r>
      <w:r w:rsidR="00287593">
        <w:rPr>
          <w:rFonts w:hint="eastAsia"/>
          <w:i/>
        </w:rPr>
        <w:t>根据</w:t>
      </w:r>
      <w:r w:rsidR="00287593">
        <w:rPr>
          <w:rFonts w:hint="eastAsia"/>
          <w:i/>
        </w:rPr>
        <w:t>xxx</w:t>
      </w:r>
      <w:r w:rsidR="00287593">
        <w:rPr>
          <w:rFonts w:hint="eastAsia"/>
          <w:i/>
        </w:rPr>
        <w:t>产品《技术规格说明》</w:t>
      </w:r>
      <w:r>
        <w:rPr>
          <w:rFonts w:hint="eastAsia"/>
          <w:i/>
        </w:rPr>
        <w:t>对产品进行</w:t>
      </w:r>
      <w:r w:rsidR="00500F2F">
        <w:rPr>
          <w:rFonts w:hint="eastAsia"/>
          <w:i/>
        </w:rPr>
        <w:t>概要设计</w:t>
      </w:r>
      <w:r>
        <w:rPr>
          <w:rFonts w:hint="eastAsia"/>
          <w:i/>
        </w:rPr>
        <w:t>，目的是使项目组成员对该</w:t>
      </w:r>
      <w:r w:rsidR="00500F2F">
        <w:rPr>
          <w:rFonts w:hint="eastAsia"/>
          <w:i/>
        </w:rPr>
        <w:t>产品设计</w:t>
      </w:r>
      <w:r>
        <w:rPr>
          <w:rFonts w:hint="eastAsia"/>
          <w:i/>
        </w:rPr>
        <w:t>开发有明确的目标，并使用户对该产品有一个具体的评价标准。预期读者为用户、公司主管领导、及项目组成员。</w:t>
      </w:r>
    </w:p>
    <w:p w14:paraId="23B5FD25" w14:textId="77777777" w:rsidR="0035303D" w:rsidRDefault="0035303D" w:rsidP="0035303D">
      <w:pPr>
        <w:pStyle w:val="21"/>
        <w:spacing w:before="120" w:after="120"/>
      </w:pPr>
      <w:bookmarkStart w:id="12" w:name="_Toc23181855"/>
      <w:r w:rsidRPr="001345B6">
        <w:rPr>
          <w:rFonts w:hint="eastAsia"/>
        </w:rPr>
        <w:t>项目风险</w:t>
      </w:r>
      <w:bookmarkEnd w:id="12"/>
    </w:p>
    <w:p w14:paraId="17BD4059" w14:textId="77777777" w:rsidR="0035303D" w:rsidRPr="00420598" w:rsidRDefault="0035303D" w:rsidP="0035303D">
      <w:pPr>
        <w:pStyle w:val="a6"/>
        <w:spacing w:line="300" w:lineRule="auto"/>
        <w:rPr>
          <w:i/>
        </w:rPr>
      </w:pPr>
      <w:r w:rsidRPr="00420598">
        <w:rPr>
          <w:rFonts w:hint="eastAsia"/>
          <w:i/>
        </w:rPr>
        <w:t>说明本产品开发项目的全部风险承担者，以及在本阶段所需要承担的主要风险，首要风险承担者包括：</w:t>
      </w:r>
    </w:p>
    <w:p w14:paraId="525A49E2" w14:textId="77777777" w:rsidR="0035303D" w:rsidRPr="00496A44" w:rsidRDefault="0035303D" w:rsidP="0035303D">
      <w:pPr>
        <w:pStyle w:val="Glossar"/>
        <w:spacing w:line="300" w:lineRule="auto"/>
        <w:ind w:firstLine="482"/>
        <w:rPr>
          <w:i/>
        </w:rPr>
      </w:pPr>
      <w:r w:rsidRPr="00496A44">
        <w:rPr>
          <w:rFonts w:hint="eastAsia"/>
          <w:i/>
        </w:rPr>
        <w:t>任务提出者</w:t>
      </w:r>
      <w:r w:rsidR="007734BD">
        <w:rPr>
          <w:rFonts w:hint="eastAsia"/>
          <w:i/>
          <w:lang w:eastAsia="zh-CN"/>
        </w:rPr>
        <w:t>：</w:t>
      </w:r>
    </w:p>
    <w:p w14:paraId="6CD13BBD" w14:textId="77777777" w:rsidR="0035303D" w:rsidRPr="00496A44" w:rsidRDefault="0035303D" w:rsidP="0035303D">
      <w:pPr>
        <w:pStyle w:val="Glossar"/>
        <w:spacing w:line="300" w:lineRule="auto"/>
        <w:ind w:firstLine="482"/>
        <w:rPr>
          <w:i/>
        </w:rPr>
      </w:pPr>
      <w:r w:rsidRPr="00496A44">
        <w:rPr>
          <w:rFonts w:hint="eastAsia"/>
          <w:i/>
        </w:rPr>
        <w:t>产品开发者</w:t>
      </w:r>
      <w:r w:rsidR="007734BD">
        <w:rPr>
          <w:rFonts w:hint="eastAsia"/>
          <w:i/>
          <w:lang w:eastAsia="zh-CN"/>
        </w:rPr>
        <w:t>：</w:t>
      </w:r>
    </w:p>
    <w:p w14:paraId="31EDBD4B" w14:textId="77777777" w:rsidR="0035303D" w:rsidRPr="00496A44" w:rsidRDefault="0035303D" w:rsidP="0035303D">
      <w:pPr>
        <w:pStyle w:val="Glossar"/>
        <w:spacing w:line="300" w:lineRule="auto"/>
        <w:ind w:firstLine="482"/>
        <w:rPr>
          <w:i/>
        </w:rPr>
      </w:pPr>
      <w:r w:rsidRPr="00496A44">
        <w:rPr>
          <w:rFonts w:hint="eastAsia"/>
          <w:i/>
        </w:rPr>
        <w:t>产品使用者</w:t>
      </w:r>
      <w:r w:rsidR="007734BD">
        <w:rPr>
          <w:rFonts w:hint="eastAsia"/>
          <w:i/>
          <w:lang w:eastAsia="zh-CN"/>
        </w:rPr>
        <w:t>：</w:t>
      </w:r>
    </w:p>
    <w:p w14:paraId="0883B500" w14:textId="77777777" w:rsidR="000B7BAE" w:rsidRDefault="000B7BAE" w:rsidP="00637017">
      <w:pPr>
        <w:pStyle w:val="21"/>
        <w:spacing w:before="120" w:after="120"/>
      </w:pPr>
      <w:bookmarkStart w:id="13" w:name="_Toc23181856"/>
      <w:r>
        <w:rPr>
          <w:rFonts w:hint="eastAsia"/>
        </w:rPr>
        <w:t>参考资料</w:t>
      </w:r>
      <w:bookmarkEnd w:id="13"/>
    </w:p>
    <w:p w14:paraId="3FC370CE" w14:textId="77777777" w:rsidR="00965055" w:rsidRPr="00E92C24" w:rsidRDefault="00965055" w:rsidP="00496A44">
      <w:pPr>
        <w:pStyle w:val="a6"/>
        <w:spacing w:line="300" w:lineRule="auto"/>
        <w:rPr>
          <w:i/>
        </w:rPr>
      </w:pPr>
      <w:r w:rsidRPr="00E92C24">
        <w:rPr>
          <w:rFonts w:hint="eastAsia"/>
          <w:i/>
        </w:rPr>
        <w:t>列举编写本技术规格书时所用到的参考文献及资料，可能包括</w:t>
      </w:r>
      <w:r w:rsidRPr="00E92C24">
        <w:rPr>
          <w:rFonts w:hint="eastAsia"/>
          <w:i/>
        </w:rPr>
        <w:t>:</w:t>
      </w:r>
    </w:p>
    <w:p w14:paraId="47CB6454" w14:textId="77777777" w:rsidR="002E427E" w:rsidRDefault="002E427E" w:rsidP="006041ED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产品需求规格书</w:t>
      </w:r>
    </w:p>
    <w:p w14:paraId="60D4CE05" w14:textId="77777777" w:rsidR="00965055" w:rsidRPr="00E92C24" w:rsidRDefault="00965055" w:rsidP="006041ED">
      <w:pPr>
        <w:pStyle w:val="Glossar"/>
        <w:spacing w:line="300" w:lineRule="auto"/>
        <w:ind w:firstLine="482"/>
        <w:rPr>
          <w:i/>
        </w:rPr>
      </w:pPr>
      <w:r w:rsidRPr="00E92C24">
        <w:rPr>
          <w:rFonts w:hint="eastAsia"/>
          <w:i/>
        </w:rPr>
        <w:t>产品</w:t>
      </w:r>
      <w:r w:rsidR="008B30B3">
        <w:rPr>
          <w:rFonts w:hint="eastAsia"/>
          <w:i/>
          <w:lang w:eastAsia="zh-CN"/>
        </w:rPr>
        <w:t>技术</w:t>
      </w:r>
      <w:r w:rsidRPr="00E92C24">
        <w:rPr>
          <w:rFonts w:hint="eastAsia"/>
          <w:i/>
        </w:rPr>
        <w:t>规格书</w:t>
      </w:r>
    </w:p>
    <w:p w14:paraId="5EF0780C" w14:textId="77777777" w:rsidR="00965055" w:rsidRPr="00E92C24" w:rsidRDefault="00965055" w:rsidP="006041ED">
      <w:pPr>
        <w:pStyle w:val="Glossar"/>
        <w:spacing w:line="300" w:lineRule="auto"/>
        <w:ind w:firstLine="482"/>
        <w:rPr>
          <w:i/>
        </w:rPr>
      </w:pPr>
      <w:r w:rsidRPr="00E92C24">
        <w:rPr>
          <w:rFonts w:hint="eastAsia"/>
          <w:i/>
        </w:rPr>
        <w:t>项目合同书</w:t>
      </w:r>
    </w:p>
    <w:p w14:paraId="4A3A4338" w14:textId="77777777" w:rsidR="00965055" w:rsidRPr="00E92C24" w:rsidRDefault="00965055" w:rsidP="006041ED">
      <w:pPr>
        <w:pStyle w:val="Glossar"/>
        <w:spacing w:line="300" w:lineRule="auto"/>
        <w:ind w:firstLine="482"/>
        <w:rPr>
          <w:i/>
        </w:rPr>
      </w:pPr>
      <w:r w:rsidRPr="00E92C24">
        <w:rPr>
          <w:rFonts w:hint="eastAsia"/>
          <w:i/>
        </w:rPr>
        <w:t>项目计划书</w:t>
      </w:r>
    </w:p>
    <w:p w14:paraId="38319389" w14:textId="77777777" w:rsidR="00965055" w:rsidRPr="00965055" w:rsidRDefault="00965055" w:rsidP="00FD05EE">
      <w:pPr>
        <w:pStyle w:val="Glossar"/>
        <w:spacing w:line="300" w:lineRule="auto"/>
        <w:ind w:firstLine="482"/>
      </w:pPr>
      <w:r w:rsidRPr="00260923">
        <w:rPr>
          <w:rFonts w:hint="eastAsia"/>
          <w:i/>
        </w:rPr>
        <w:t>开发本产品时所要用到的标准</w:t>
      </w:r>
    </w:p>
    <w:p w14:paraId="60F5C097" w14:textId="77777777" w:rsidR="00861A66" w:rsidRDefault="00314D74" w:rsidP="00E344EC">
      <w:pPr>
        <w:pStyle w:val="1"/>
        <w:spacing w:before="240" w:after="240"/>
        <w:ind w:left="485" w:hanging="485"/>
      </w:pPr>
      <w:bookmarkStart w:id="14" w:name="_Toc23181857"/>
      <w:r>
        <w:rPr>
          <w:rFonts w:hint="eastAsia"/>
        </w:rPr>
        <w:t>设计</w:t>
      </w:r>
      <w:r w:rsidRPr="007E1928">
        <w:rPr>
          <w:rFonts w:hint="eastAsia"/>
        </w:rPr>
        <w:t>概述</w:t>
      </w:r>
      <w:bookmarkEnd w:id="14"/>
    </w:p>
    <w:p w14:paraId="4EEA482E" w14:textId="77777777" w:rsidR="00285990" w:rsidRPr="003273A2" w:rsidRDefault="006854AD" w:rsidP="00974F5A">
      <w:pPr>
        <w:pStyle w:val="a6"/>
        <w:spacing w:line="300" w:lineRule="auto"/>
        <w:rPr>
          <w:i/>
        </w:rPr>
      </w:pPr>
      <w:r w:rsidRPr="003273A2">
        <w:rPr>
          <w:rFonts w:hint="eastAsia"/>
          <w:i/>
        </w:rPr>
        <w:t>本节描述现有的开发条件和需要实现的目标，</w:t>
      </w:r>
      <w:r w:rsidR="00E81095" w:rsidRPr="003273A2">
        <w:rPr>
          <w:rFonts w:hint="eastAsia"/>
          <w:i/>
        </w:rPr>
        <w:t>说明进行概要设计时应该遵循的设计原则和必须采用的设计方法。</w:t>
      </w:r>
    </w:p>
    <w:p w14:paraId="0CDFF910" w14:textId="77777777" w:rsidR="00376744" w:rsidRDefault="00753403" w:rsidP="00111C37">
      <w:pPr>
        <w:pStyle w:val="21"/>
        <w:spacing w:before="120" w:after="120"/>
      </w:pPr>
      <w:bookmarkStart w:id="15" w:name="_Toc23181858"/>
      <w:r>
        <w:rPr>
          <w:rFonts w:hint="eastAsia"/>
        </w:rPr>
        <w:t>限制和约束</w:t>
      </w:r>
      <w:bookmarkEnd w:id="15"/>
    </w:p>
    <w:p w14:paraId="076280F4" w14:textId="77777777" w:rsidR="003F492F" w:rsidRDefault="00A16706" w:rsidP="003F492F">
      <w:pPr>
        <w:pStyle w:val="a6"/>
        <w:rPr>
          <w:i/>
        </w:rPr>
      </w:pPr>
      <w:r>
        <w:rPr>
          <w:rFonts w:hint="eastAsia"/>
          <w:i/>
        </w:rPr>
        <w:t>简述起到限制和约束作用的各种可能存在的条件，例如</w:t>
      </w:r>
      <w:r w:rsidR="006C3C29">
        <w:rPr>
          <w:rFonts w:hint="eastAsia"/>
          <w:i/>
        </w:rPr>
        <w:t>：</w:t>
      </w:r>
    </w:p>
    <w:p w14:paraId="68F9D593" w14:textId="77777777" w:rsidR="006C3C29" w:rsidRDefault="00A92648" w:rsidP="00C5767E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技术条件</w:t>
      </w:r>
    </w:p>
    <w:p w14:paraId="53834670" w14:textId="77777777" w:rsidR="006C3C29" w:rsidRDefault="00F23CF1" w:rsidP="00C5767E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lastRenderedPageBreak/>
        <w:t>研发资源</w:t>
      </w:r>
    </w:p>
    <w:p w14:paraId="6E320EF3" w14:textId="77777777" w:rsidR="006C3C29" w:rsidRDefault="0023586E" w:rsidP="00C5767E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开发环境（包括：工具和平台）</w:t>
      </w:r>
    </w:p>
    <w:p w14:paraId="11747F6F" w14:textId="77777777" w:rsidR="00A7057D" w:rsidRDefault="00666EB2" w:rsidP="006D4128">
      <w:pPr>
        <w:pStyle w:val="Glossar"/>
        <w:spacing w:line="300" w:lineRule="auto"/>
        <w:ind w:leftChars="227" w:left="851" w:hanging="374"/>
        <w:rPr>
          <w:i/>
          <w:lang w:eastAsia="zh-CN"/>
        </w:rPr>
      </w:pPr>
      <w:r>
        <w:rPr>
          <w:rFonts w:hint="eastAsia"/>
          <w:i/>
          <w:lang w:eastAsia="zh-CN"/>
        </w:rPr>
        <w:t>时间限制</w:t>
      </w:r>
    </w:p>
    <w:p w14:paraId="3D49823E" w14:textId="77777777" w:rsidR="00666EB2" w:rsidRDefault="008626E8" w:rsidP="006D4128">
      <w:pPr>
        <w:pStyle w:val="Glossar"/>
        <w:spacing w:line="300" w:lineRule="auto"/>
        <w:ind w:leftChars="227" w:left="851" w:hanging="374"/>
        <w:rPr>
          <w:i/>
          <w:lang w:eastAsia="zh-CN"/>
        </w:rPr>
      </w:pPr>
      <w:r>
        <w:rPr>
          <w:rFonts w:hint="eastAsia"/>
          <w:i/>
          <w:lang w:eastAsia="zh-CN"/>
        </w:rPr>
        <w:t>等等</w:t>
      </w:r>
    </w:p>
    <w:p w14:paraId="481651D9" w14:textId="77777777" w:rsidR="004A3CC2" w:rsidRDefault="004A3CC2" w:rsidP="004A3CC2">
      <w:pPr>
        <w:pStyle w:val="Glossar"/>
        <w:numPr>
          <w:ilvl w:val="0"/>
          <w:numId w:val="0"/>
        </w:numPr>
        <w:spacing w:line="300" w:lineRule="auto"/>
        <w:ind w:left="477"/>
        <w:rPr>
          <w:i/>
          <w:lang w:eastAsia="zh-CN"/>
        </w:rPr>
      </w:pPr>
      <w:r>
        <w:rPr>
          <w:rFonts w:hint="eastAsia"/>
          <w:i/>
          <w:lang w:eastAsia="zh-CN"/>
        </w:rPr>
        <w:t>并且说明在上述条件下应该实现的系统目标</w:t>
      </w:r>
    </w:p>
    <w:p w14:paraId="1B4EDD0F" w14:textId="77777777" w:rsidR="00376744" w:rsidRDefault="00983E22" w:rsidP="00111C37">
      <w:pPr>
        <w:pStyle w:val="21"/>
        <w:spacing w:before="120" w:after="120"/>
      </w:pPr>
      <w:bookmarkStart w:id="16" w:name="_Toc23181859"/>
      <w:r>
        <w:rPr>
          <w:rFonts w:hint="eastAsia"/>
        </w:rPr>
        <w:t>设计原则和设计要求</w:t>
      </w:r>
      <w:bookmarkEnd w:id="16"/>
    </w:p>
    <w:p w14:paraId="3B833927" w14:textId="77777777" w:rsidR="005F384F" w:rsidRDefault="000A4A21" w:rsidP="004C00A2">
      <w:pPr>
        <w:pStyle w:val="a6"/>
        <w:spacing w:line="300" w:lineRule="auto"/>
        <w:rPr>
          <w:i/>
        </w:rPr>
      </w:pPr>
      <w:r>
        <w:rPr>
          <w:rFonts w:hint="eastAsia"/>
          <w:i/>
        </w:rPr>
        <w:t>描述对本产品进行概要设计的原则，通常可以考虑以下几方面的内容：</w:t>
      </w:r>
    </w:p>
    <w:p w14:paraId="3434698E" w14:textId="77777777" w:rsidR="009B1151" w:rsidRDefault="000A4A21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命名规则</w:t>
      </w:r>
    </w:p>
    <w:p w14:paraId="59C24500" w14:textId="77777777" w:rsidR="009B1151" w:rsidRDefault="000A4A21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模块独立性原则</w:t>
      </w:r>
    </w:p>
    <w:p w14:paraId="0CDDF7BB" w14:textId="77777777" w:rsidR="009B1151" w:rsidRDefault="000A4A21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数据库设计规则</w:t>
      </w:r>
    </w:p>
    <w:p w14:paraId="3A757589" w14:textId="77777777" w:rsidR="009B1151" w:rsidRDefault="00BA1BB7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必须的安全措施</w:t>
      </w:r>
    </w:p>
    <w:p w14:paraId="472ACFE0" w14:textId="77777777" w:rsidR="00067246" w:rsidRDefault="009367EB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安全性和保密原则</w:t>
      </w:r>
    </w:p>
    <w:p w14:paraId="5075ACAD" w14:textId="77777777" w:rsidR="009367EB" w:rsidRDefault="009367EB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产品可扩展性</w:t>
      </w:r>
    </w:p>
    <w:p w14:paraId="4D6E3CB1" w14:textId="77777777" w:rsidR="009367EB" w:rsidRDefault="009367EB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产品易操作性</w:t>
      </w:r>
    </w:p>
    <w:p w14:paraId="191B35F5" w14:textId="77777777" w:rsidR="009367EB" w:rsidRDefault="009367EB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产品可维护性</w:t>
      </w:r>
    </w:p>
    <w:p w14:paraId="43F1C1CF" w14:textId="77777777" w:rsidR="009367EB" w:rsidRDefault="009367EB" w:rsidP="00BE5801">
      <w:pPr>
        <w:pStyle w:val="Glossar"/>
        <w:spacing w:line="300" w:lineRule="auto"/>
        <w:ind w:firstLine="482"/>
        <w:rPr>
          <w:i/>
        </w:rPr>
      </w:pPr>
      <w:r>
        <w:rPr>
          <w:rFonts w:hint="eastAsia"/>
          <w:i/>
          <w:lang w:eastAsia="zh-CN"/>
        </w:rPr>
        <w:t>等等</w:t>
      </w:r>
    </w:p>
    <w:p w14:paraId="2CA4F8D1" w14:textId="77777777" w:rsidR="003E2830" w:rsidRDefault="001213E3" w:rsidP="00D52FF0">
      <w:pPr>
        <w:pStyle w:val="1"/>
        <w:spacing w:before="240" w:after="240"/>
        <w:ind w:left="485" w:hanging="485"/>
      </w:pPr>
      <w:bookmarkStart w:id="17" w:name="_Toc23181860"/>
      <w:r>
        <w:rPr>
          <w:rFonts w:hint="eastAsia"/>
        </w:rPr>
        <w:t>总体设计</w:t>
      </w:r>
      <w:bookmarkEnd w:id="17"/>
    </w:p>
    <w:p w14:paraId="4FEA42DD" w14:textId="77777777" w:rsidR="0065535E" w:rsidRDefault="0065535E" w:rsidP="00345D99">
      <w:pPr>
        <w:pStyle w:val="21"/>
        <w:spacing w:before="120" w:after="120"/>
      </w:pPr>
      <w:bookmarkStart w:id="18" w:name="_Toc23181861"/>
      <w:r>
        <w:rPr>
          <w:rFonts w:hint="eastAsia"/>
        </w:rPr>
        <w:t>需求规定</w:t>
      </w:r>
      <w:bookmarkEnd w:id="18"/>
    </w:p>
    <w:p w14:paraId="6914096D" w14:textId="3D2746FA" w:rsidR="009A2245" w:rsidRDefault="00CA3DA9" w:rsidP="006903D8">
      <w:pPr>
        <w:pStyle w:val="a6"/>
        <w:numPr>
          <w:ilvl w:val="0"/>
          <w:numId w:val="15"/>
        </w:numPr>
        <w:rPr>
          <w:i/>
        </w:rPr>
      </w:pPr>
      <w:r>
        <w:rPr>
          <w:rFonts w:hint="eastAsia"/>
          <w:i/>
        </w:rPr>
        <w:t>基于</w:t>
      </w:r>
      <w:r>
        <w:rPr>
          <w:rFonts w:hint="eastAsia"/>
          <w:i/>
        </w:rPr>
        <w:t>modbus</w:t>
      </w:r>
      <w:r>
        <w:rPr>
          <w:i/>
        </w:rPr>
        <w:t xml:space="preserve"> rtu </w:t>
      </w:r>
      <w:r>
        <w:rPr>
          <w:rFonts w:hint="eastAsia"/>
          <w:i/>
        </w:rPr>
        <w:t>和</w:t>
      </w:r>
      <w:r>
        <w:rPr>
          <w:rFonts w:hint="eastAsia"/>
          <w:i/>
        </w:rPr>
        <w:t>m</w:t>
      </w:r>
      <w:r>
        <w:rPr>
          <w:i/>
        </w:rPr>
        <w:t xml:space="preserve">odbus udp </w:t>
      </w:r>
      <w:r>
        <w:rPr>
          <w:rFonts w:hint="eastAsia"/>
          <w:i/>
        </w:rPr>
        <w:t>实现一套上下位机通讯的私有协议。协议支持文件传输和</w:t>
      </w:r>
      <w:r>
        <w:rPr>
          <w:rFonts w:hint="eastAsia"/>
          <w:i/>
        </w:rPr>
        <w:t>s</w:t>
      </w:r>
      <w:r>
        <w:rPr>
          <w:i/>
        </w:rPr>
        <w:t>hell</w:t>
      </w:r>
      <w:r>
        <w:rPr>
          <w:rFonts w:hint="eastAsia"/>
          <w:i/>
        </w:rPr>
        <w:t>调试命令</w:t>
      </w:r>
    </w:p>
    <w:p w14:paraId="26DAC75A" w14:textId="357205C4" w:rsidR="00CA3DA9" w:rsidRDefault="00CA3DA9" w:rsidP="006903D8">
      <w:pPr>
        <w:pStyle w:val="a6"/>
        <w:numPr>
          <w:ilvl w:val="0"/>
          <w:numId w:val="15"/>
        </w:numPr>
        <w:rPr>
          <w:i/>
        </w:rPr>
      </w:pPr>
      <w:r>
        <w:rPr>
          <w:rFonts w:hint="eastAsia"/>
          <w:i/>
        </w:rPr>
        <w:t>遵循既定的软件架构。</w:t>
      </w:r>
    </w:p>
    <w:p w14:paraId="40BA7F14" w14:textId="77777777" w:rsidR="00DD6352" w:rsidRDefault="00DD6352" w:rsidP="00A95A35">
      <w:pPr>
        <w:pStyle w:val="21"/>
        <w:spacing w:before="120" w:after="120"/>
      </w:pPr>
      <w:bookmarkStart w:id="19" w:name="_Toc23181862"/>
      <w:r>
        <w:rPr>
          <w:rFonts w:hint="eastAsia"/>
        </w:rPr>
        <w:t>设计理念与处理流程</w:t>
      </w:r>
      <w:bookmarkEnd w:id="19"/>
    </w:p>
    <w:p w14:paraId="4DA9EBFF" w14:textId="444B939B" w:rsidR="00DD6352" w:rsidRDefault="00CA3DA9" w:rsidP="0019160B">
      <w:pPr>
        <w:pStyle w:val="a6"/>
        <w:numPr>
          <w:ilvl w:val="0"/>
          <w:numId w:val="16"/>
        </w:numPr>
        <w:rPr>
          <w:i/>
        </w:rPr>
      </w:pPr>
      <w:r>
        <w:rPr>
          <w:rFonts w:hint="eastAsia"/>
          <w:i/>
        </w:rPr>
        <w:t>确定</w:t>
      </w:r>
      <w:r>
        <w:rPr>
          <w:rFonts w:hint="eastAsia"/>
          <w:i/>
        </w:rPr>
        <w:t>modbus</w:t>
      </w:r>
      <w:r>
        <w:rPr>
          <w:i/>
        </w:rPr>
        <w:t xml:space="preserve"> </w:t>
      </w:r>
      <w:r>
        <w:rPr>
          <w:rFonts w:hint="eastAsia"/>
          <w:i/>
        </w:rPr>
        <w:t>通讯配置参数如下：</w:t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1840"/>
        <w:gridCol w:w="1280"/>
        <w:gridCol w:w="1640"/>
        <w:gridCol w:w="1240"/>
        <w:gridCol w:w="1280"/>
      </w:tblGrid>
      <w:tr w:rsidR="00CA3DA9" w:rsidRPr="00CA3DA9" w14:paraId="2A733B70" w14:textId="77777777" w:rsidTr="001B2745">
        <w:trPr>
          <w:trHeight w:val="276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A271" w14:textId="77777777" w:rsidR="00CA3DA9" w:rsidRPr="00CA3DA9" w:rsidRDefault="00CA3DA9" w:rsidP="00CA3D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通讯方式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9E8B" w14:textId="77777777" w:rsidR="00CA3DA9" w:rsidRPr="00CA3DA9" w:rsidRDefault="00CA3DA9" w:rsidP="00CA3D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1E00" w14:textId="77777777" w:rsidR="00CA3DA9" w:rsidRPr="00CA3DA9" w:rsidRDefault="00CA3DA9" w:rsidP="00CA3D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baudrate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C83C" w14:textId="77777777" w:rsidR="00CA3DA9" w:rsidRPr="00CA3DA9" w:rsidRDefault="00CA3DA9" w:rsidP="00CA3D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parity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5E4B" w14:textId="77777777" w:rsidR="00CA3DA9" w:rsidRPr="00CA3DA9" w:rsidRDefault="00CA3DA9" w:rsidP="00CA3D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stop bit</w:t>
            </w:r>
          </w:p>
        </w:tc>
      </w:tr>
      <w:tr w:rsidR="00CA3DA9" w:rsidRPr="00CA3DA9" w14:paraId="235B5BFF" w14:textId="77777777" w:rsidTr="001B2745">
        <w:trPr>
          <w:trHeight w:val="276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0983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MB RTU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A78D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addr:1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B892" w14:textId="77777777" w:rsidR="00CA3DA9" w:rsidRPr="00CA3DA9" w:rsidRDefault="00CA3DA9" w:rsidP="00CA3D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115200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858A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no parity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EA6E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 stop bit</w:t>
            </w:r>
          </w:p>
        </w:tc>
      </w:tr>
      <w:tr w:rsidR="00CA3DA9" w:rsidRPr="00CA3DA9" w14:paraId="7B913058" w14:textId="77777777" w:rsidTr="001B2745">
        <w:trPr>
          <w:trHeight w:val="276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1DE8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 UDP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FFB6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port: 503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A5F7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ABBA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E4D9" w14:textId="77777777" w:rsidR="00CA3DA9" w:rsidRPr="00CA3DA9" w:rsidRDefault="00CA3DA9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40D7426F" w14:textId="1269CA60" w:rsidR="00CA3DA9" w:rsidRDefault="00CA3DA9" w:rsidP="00CA3DA9">
      <w:pPr>
        <w:pStyle w:val="a6"/>
        <w:ind w:firstLine="0"/>
        <w:rPr>
          <w:i/>
        </w:rPr>
      </w:pPr>
    </w:p>
    <w:p w14:paraId="431CAE0F" w14:textId="66662CAB" w:rsidR="00CA3DA9" w:rsidRDefault="00CA3DA9" w:rsidP="00CA3DA9">
      <w:pPr>
        <w:pStyle w:val="a6"/>
        <w:numPr>
          <w:ilvl w:val="0"/>
          <w:numId w:val="16"/>
        </w:numPr>
        <w:rPr>
          <w:ins w:id="20" w:author="Guo, Wei (NZQSI7)" w:date="2020-11-04T10:36:00Z"/>
          <w:i/>
        </w:rPr>
      </w:pPr>
      <w:bookmarkStart w:id="21" w:name="_Toc23181863"/>
      <w:r>
        <w:rPr>
          <w:i/>
        </w:rPr>
        <w:t xml:space="preserve">Shell </w:t>
      </w:r>
      <w:r>
        <w:rPr>
          <w:rFonts w:hint="eastAsia"/>
          <w:i/>
        </w:rPr>
        <w:t>命令的实现可基于</w:t>
      </w:r>
      <w:r>
        <w:rPr>
          <w:rFonts w:hint="eastAsia"/>
          <w:i/>
        </w:rPr>
        <w:t>M</w:t>
      </w:r>
      <w:r>
        <w:rPr>
          <w:i/>
        </w:rPr>
        <w:t>ODBUS</w:t>
      </w:r>
      <w:r>
        <w:rPr>
          <w:rFonts w:hint="eastAsia"/>
          <w:i/>
        </w:rPr>
        <w:t>协议中私有功能码。每个</w:t>
      </w:r>
      <w:r>
        <w:rPr>
          <w:rFonts w:hint="eastAsia"/>
          <w:i/>
        </w:rPr>
        <w:t>shell</w:t>
      </w:r>
      <w:r>
        <w:rPr>
          <w:rFonts w:hint="eastAsia"/>
          <w:i/>
        </w:rPr>
        <w:t>命令对应一个私有功能码。</w:t>
      </w:r>
    </w:p>
    <w:p w14:paraId="78CC81F2" w14:textId="77777777" w:rsidR="00694AD6" w:rsidRDefault="00694AD6">
      <w:pPr>
        <w:pStyle w:val="a6"/>
        <w:ind w:left="420" w:firstLine="0"/>
        <w:rPr>
          <w:i/>
        </w:rPr>
        <w:pPrChange w:id="22" w:author="Guo, Wei (NZQSI7)" w:date="2020-11-04T10:36:00Z">
          <w:pPr>
            <w:pStyle w:val="a6"/>
            <w:numPr>
              <w:numId w:val="16"/>
            </w:numPr>
            <w:ind w:left="780" w:hanging="360"/>
          </w:pPr>
        </w:pPrChange>
      </w:pPr>
    </w:p>
    <w:tbl>
      <w:tblPr>
        <w:tblW w:w="8591" w:type="dxa"/>
        <w:jc w:val="center"/>
        <w:tblLook w:val="04A0" w:firstRow="1" w:lastRow="0" w:firstColumn="1" w:lastColumn="0" w:noHBand="0" w:noVBand="1"/>
        <w:tblPrChange w:id="23" w:author="Guo, Wei (NZQSI7)" w:date="2020-11-03T13:48:00Z">
          <w:tblPr>
            <w:tblW w:w="7345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276"/>
        <w:gridCol w:w="1643"/>
        <w:gridCol w:w="1480"/>
        <w:gridCol w:w="1700"/>
        <w:gridCol w:w="1246"/>
        <w:gridCol w:w="1246"/>
        <w:tblGridChange w:id="24">
          <w:tblGrid>
            <w:gridCol w:w="1276"/>
            <w:gridCol w:w="1643"/>
            <w:gridCol w:w="1480"/>
            <w:gridCol w:w="1700"/>
            <w:gridCol w:w="1246"/>
            <w:gridCol w:w="1246"/>
          </w:tblGrid>
        </w:tblGridChange>
      </w:tblGrid>
      <w:tr w:rsidR="002C3211" w:rsidRPr="00CA3DA9" w14:paraId="3DC086D0" w14:textId="52C0042C" w:rsidTr="002C3211">
        <w:trPr>
          <w:trHeight w:val="276"/>
          <w:jc w:val="center"/>
          <w:trPrChange w:id="25" w:author="Guo, Wei (NZQSI7)" w:date="2020-11-03T13:48:00Z">
            <w:trPr>
              <w:trHeight w:val="276"/>
              <w:jc w:val="center"/>
            </w:trPr>
          </w:trPrChange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6" w:author="Guo, Wei (NZQSI7)" w:date="2020-11-03T13:48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56E7031" w14:textId="0301C843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功能分类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7" w:author="Guo, Wei (NZQSI7)" w:date="2020-11-03T13:48:00Z">
              <w:tcPr>
                <w:tcW w:w="164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8D2F7D3" w14:textId="363E2B64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实现方式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8" w:author="Guo, Wei (NZQSI7)" w:date="2020-11-03T13:48:00Z">
              <w:tcPr>
                <w:tcW w:w="14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079FBF9" w14:textId="0A136729" w:rsidR="002C3211" w:rsidRPr="00CA3DA9" w:rsidRDefault="002C3211" w:rsidP="00CA3D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 功能码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9" w:author="Guo, Wei (NZQSI7)" w:date="2020-11-03T13:48:00Z">
              <w:tcPr>
                <w:tcW w:w="17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2C43A48" w14:textId="25693C7B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 子功能码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0" w:author="Guo, Wei (NZQSI7)" w:date="2020-11-03T13:48:00Z">
              <w:tcPr>
                <w:tcW w:w="12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CFC7FD3" w14:textId="5141F115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数据长度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31" w:author="Guo, Wei (NZQSI7)" w:date="2020-11-03T13:48:00Z">
              <w:tcPr>
                <w:tcW w:w="12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6CEE4B" w14:textId="28B53661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32" w:author="Guo, Wei (NZQSI7)" w:date="2020-11-03T13:48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C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RC</w:t>
              </w:r>
            </w:ins>
            <w:ins w:id="33" w:author="Guo, Wei (NZQSI7)" w:date="2020-11-03T13:49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校验</w:t>
              </w:r>
              <w:commentRangeStart w:id="34"/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码</w:t>
              </w:r>
            </w:ins>
            <w:commentRangeEnd w:id="34"/>
            <w:ins w:id="35" w:author="Guo, Wei (NZQSI7)" w:date="2020-11-04T10:53:00Z">
              <w:r w:rsidR="00E92FFB">
                <w:rPr>
                  <w:rStyle w:val="afe"/>
                </w:rPr>
                <w:commentReference w:id="34"/>
              </w:r>
            </w:ins>
          </w:p>
        </w:tc>
      </w:tr>
      <w:tr w:rsidR="002C3211" w:rsidRPr="00CA3DA9" w14:paraId="72D1ED20" w14:textId="0CFE72B7" w:rsidTr="002C3211">
        <w:trPr>
          <w:trHeight w:val="276"/>
          <w:jc w:val="center"/>
          <w:trPrChange w:id="36" w:author="Guo, Wei (NZQSI7)" w:date="2020-11-03T13:48:00Z">
            <w:trPr>
              <w:trHeight w:val="276"/>
              <w:jc w:val="center"/>
            </w:trPr>
          </w:trPrChange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" w:author="Guo, Wei (NZQSI7)" w:date="2020-11-03T13:48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DC87CB" w14:textId="77777777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reboot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" w:author="Guo, Wei (NZQSI7)" w:date="2020-11-03T13:48:00Z">
              <w:tcPr>
                <w:tcW w:w="164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52505C" w14:textId="4AC1A8B6" w:rsidR="002C3211" w:rsidRPr="00CA3DA9" w:rsidRDefault="00E92FFB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39" w:author="Guo, Wei (NZQSI7)" w:date="2020-11-04T10:53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地址+</w:t>
              </w:r>
            </w:ins>
            <w:r w:rsidR="002C3211"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" w:author="Guo, Wei (NZQSI7)" w:date="2020-11-03T13:48:00Z">
              <w:tcPr>
                <w:tcW w:w="14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E1BC8D" w14:textId="77777777" w:rsidR="002C3211" w:rsidRPr="00CA3DA9" w:rsidRDefault="002C3211" w:rsidP="00CA3D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" w:author="Guo, Wei (NZQSI7)" w:date="2020-11-03T13:48:00Z">
              <w:tcPr>
                <w:tcW w:w="17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0B52F9" w14:textId="21F6F678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ins w:id="42" w:author="Guo, Wei (NZQSI7)" w:date="2020-11-03T13:48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默认0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0</w:t>
              </w:r>
            </w:ins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" w:author="Guo, Wei (NZQSI7)" w:date="2020-11-03T13:48:00Z">
              <w:tcPr>
                <w:tcW w:w="12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7B0DED" w14:textId="663D4A48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ins w:id="44" w:author="Guo, Wei (NZQSI7)" w:date="2020-11-03T13:48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0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 xml:space="preserve"> byte</w:t>
              </w:r>
            </w:ins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45" w:author="Guo, Wei (NZQSI7)" w:date="2020-11-03T13:48:00Z">
              <w:tcPr>
                <w:tcW w:w="12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8838431" w14:textId="30250B8E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46" w:author="Guo, Wei (NZQSI7)" w:date="2020-11-03T13:52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2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 xml:space="preserve"> byte</w:t>
              </w:r>
            </w:ins>
          </w:p>
        </w:tc>
      </w:tr>
      <w:tr w:rsidR="002C3211" w:rsidRPr="00CA3DA9" w14:paraId="7BBBBFB2" w14:textId="0872F7A3" w:rsidTr="002C3211">
        <w:trPr>
          <w:trHeight w:val="276"/>
          <w:jc w:val="center"/>
          <w:trPrChange w:id="47" w:author="Guo, Wei (NZQSI7)" w:date="2020-11-03T13:48:00Z">
            <w:trPr>
              <w:trHeight w:val="276"/>
              <w:jc w:val="center"/>
            </w:trPr>
          </w:trPrChange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8" w:author="Guo, Wei (NZQSI7)" w:date="2020-11-03T13:48:00Z">
              <w:tcPr>
                <w:tcW w:w="12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82CF05" w14:textId="77777777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设置时间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" w:author="Guo, Wei (NZQSI7)" w:date="2020-11-03T13:48:00Z">
              <w:tcPr>
                <w:tcW w:w="164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4CF053" w14:textId="20ED680F" w:rsidR="002C3211" w:rsidRPr="00CA3DA9" w:rsidRDefault="00E92FFB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50" w:author="Guo, Wei (NZQSI7)" w:date="2020-11-04T10:53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地址+</w:t>
              </w:r>
            </w:ins>
            <w:r w:rsidR="002C3211"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功能码+</w:t>
            </w:r>
            <w:r w:rsidR="002C3211"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参数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" w:author="Guo, Wei (NZQSI7)" w:date="2020-11-03T13:48:00Z">
              <w:tcPr>
                <w:tcW w:w="14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AC5D38" w14:textId="77777777" w:rsidR="002C3211" w:rsidRPr="00CA3DA9" w:rsidRDefault="002C3211" w:rsidP="00CA3D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2" w:author="Guo, Wei (NZQSI7)" w:date="2020-11-03T13:48:00Z">
              <w:tcPr>
                <w:tcW w:w="1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81089B" w14:textId="02942E5E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ins w:id="53" w:author="Guo, Wei (NZQSI7)" w:date="2020-11-03T13:48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默认0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0</w:t>
              </w:r>
            </w:ins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" w:author="Guo, Wei (NZQSI7)" w:date="2020-11-03T13:48:00Z">
              <w:tcPr>
                <w:tcW w:w="124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34054B" w14:textId="77777777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 bytes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55" w:author="Guo, Wei (NZQSI7)" w:date="2020-11-03T13:48:00Z">
              <w:tcPr>
                <w:tcW w:w="124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92E5A8" w14:textId="0237C819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56" w:author="Guo, Wei (NZQSI7)" w:date="2020-11-03T13:54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2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 xml:space="preserve"> byte</w:t>
              </w:r>
            </w:ins>
          </w:p>
        </w:tc>
      </w:tr>
      <w:tr w:rsidR="002C3211" w:rsidRPr="00CA3DA9" w14:paraId="6E6EE674" w14:textId="478135C6" w:rsidTr="002C3211">
        <w:trPr>
          <w:trHeight w:val="276"/>
          <w:jc w:val="center"/>
          <w:trPrChange w:id="57" w:author="Guo, Wei (NZQSI7)" w:date="2020-11-03T13:48:00Z">
            <w:trPr>
              <w:trHeight w:val="276"/>
              <w:jc w:val="center"/>
            </w:trPr>
          </w:trPrChange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8" w:author="Guo, Wei (NZQSI7)" w:date="2020-11-03T13:48:00Z">
              <w:tcPr>
                <w:tcW w:w="127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B60B5E" w14:textId="77777777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更新固件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9" w:author="Guo, Wei (NZQSI7)" w:date="2020-11-03T13:48:00Z">
              <w:tcPr>
                <w:tcW w:w="164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DF1128" w14:textId="77777777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功能吗+参数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" w:author="Guo, Wei (NZQSI7)" w:date="2020-11-03T13:48:00Z">
              <w:tcPr>
                <w:tcW w:w="14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A1F6AF" w14:textId="77777777" w:rsidR="002C3211" w:rsidRPr="00CA3DA9" w:rsidRDefault="002C3211" w:rsidP="00CA3D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" w:author="Guo, Wei (NZQSI7)" w:date="2020-11-03T13:48:00Z">
              <w:tcPr>
                <w:tcW w:w="1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817888" w14:textId="66931AF2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ins w:id="62" w:author="Guo, Wei (NZQSI7)" w:date="2020-11-03T13:48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默认0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0</w:t>
              </w:r>
            </w:ins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" w:author="Guo, Wei (NZQSI7)" w:date="2020-11-03T13:48:00Z">
              <w:tcPr>
                <w:tcW w:w="124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F9D50B" w14:textId="77777777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3D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128bytes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64" w:author="Guo, Wei (NZQSI7)" w:date="2020-11-03T13:48:00Z">
              <w:tcPr>
                <w:tcW w:w="124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2F8BB4E" w14:textId="03A8C67F" w:rsidR="002C3211" w:rsidRPr="00CA3DA9" w:rsidRDefault="002C3211" w:rsidP="00CA3D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65" w:author="Guo, Wei (NZQSI7)" w:date="2020-11-03T13:54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2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 xml:space="preserve"> byte</w:t>
              </w:r>
            </w:ins>
          </w:p>
        </w:tc>
      </w:tr>
    </w:tbl>
    <w:p w14:paraId="726B5ECB" w14:textId="026E6BF2" w:rsidR="00CA3DA9" w:rsidRDefault="00CA3DA9" w:rsidP="0075752C">
      <w:pPr>
        <w:pStyle w:val="a6"/>
        <w:rPr>
          <w:ins w:id="66" w:author="Guo, Wei (NZQSI7)" w:date="2020-11-04T14:03:00Z"/>
          <w:i/>
        </w:rPr>
      </w:pPr>
    </w:p>
    <w:p w14:paraId="612FE1ED" w14:textId="07877073" w:rsidR="0040398F" w:rsidRDefault="0040398F" w:rsidP="0075752C">
      <w:pPr>
        <w:pStyle w:val="a6"/>
        <w:rPr>
          <w:ins w:id="67" w:author="Guo, Wei (NZQSI7)" w:date="2020-11-04T13:51:00Z"/>
          <w:i/>
        </w:rPr>
      </w:pPr>
      <w:ins w:id="68" w:author="Guo, Wei (NZQSI7)" w:date="2020-11-04T14:03:00Z">
        <w:r>
          <w:rPr>
            <w:i/>
          </w:rPr>
          <w:t xml:space="preserve"> modbus rtu</w:t>
        </w:r>
      </w:ins>
    </w:p>
    <w:p w14:paraId="13F8957F" w14:textId="121B30D2" w:rsidR="00413A6F" w:rsidRDefault="00413A6F" w:rsidP="00413A6F">
      <w:pPr>
        <w:pStyle w:val="a6"/>
        <w:numPr>
          <w:ilvl w:val="0"/>
          <w:numId w:val="18"/>
        </w:numPr>
        <w:rPr>
          <w:ins w:id="69" w:author="Guo, Wei (NZQSI7)" w:date="2020-11-04T13:51:00Z"/>
          <w:i/>
        </w:rPr>
      </w:pPr>
      <w:ins w:id="70" w:author="Guo, Wei (NZQSI7)" w:date="2020-11-04T13:51:00Z">
        <w:r>
          <w:rPr>
            <w:i/>
          </w:rPr>
          <w:t>Reboot</w:t>
        </w:r>
      </w:ins>
    </w:p>
    <w:p w14:paraId="4716C1A0" w14:textId="09593FE0" w:rsidR="00413A6F" w:rsidRDefault="00413A6F" w:rsidP="00413A6F">
      <w:pPr>
        <w:pStyle w:val="a6"/>
        <w:ind w:left="842" w:firstLine="0"/>
        <w:rPr>
          <w:ins w:id="71" w:author="Guo, Wei (NZQSI7)" w:date="2020-11-04T13:53:00Z"/>
          <w:i/>
        </w:rPr>
      </w:pPr>
      <w:ins w:id="72" w:author="Guo, Wei (NZQSI7)" w:date="2020-11-04T13:51:00Z">
        <w:r>
          <w:rPr>
            <w:rFonts w:hint="eastAsia"/>
            <w:i/>
          </w:rPr>
          <w:t>报文格式</w:t>
        </w:r>
      </w:ins>
    </w:p>
    <w:p w14:paraId="3FF41CFD" w14:textId="7E120002" w:rsidR="00413A6F" w:rsidRDefault="00413A6F" w:rsidP="00413A6F">
      <w:pPr>
        <w:pStyle w:val="a6"/>
        <w:ind w:left="842" w:firstLine="0"/>
        <w:rPr>
          <w:ins w:id="73" w:author="Guo, Wei (NZQSI7)" w:date="2020-11-04T13:54:00Z"/>
          <w:i/>
        </w:rPr>
      </w:pPr>
      <w:ins w:id="74" w:author="Guo, Wei (NZQSI7)" w:date="2020-11-04T13:54:00Z">
        <w:r>
          <w:rPr>
            <w:rFonts w:hint="eastAsia"/>
            <w:i/>
          </w:rPr>
          <w:t>发送</w:t>
        </w:r>
        <w:r>
          <w:rPr>
            <w:rFonts w:hint="eastAsia"/>
            <w:i/>
          </w:rPr>
          <w:t>:</w:t>
        </w:r>
      </w:ins>
      <w:ins w:id="75" w:author="Guo, Wei (NZQSI7)" w:date="2020-11-04T13:53:00Z">
        <w:r>
          <w:rPr>
            <w:rFonts w:hint="eastAsia"/>
            <w:i/>
          </w:rPr>
          <w:t>设备地址</w:t>
        </w:r>
        <w:r>
          <w:rPr>
            <w:i/>
          </w:rPr>
          <w:t>(</w:t>
        </w:r>
      </w:ins>
      <w:ins w:id="76" w:author="Guo, Wei (NZQSI7)" w:date="2020-11-04T13:54:00Z">
        <w:r>
          <w:rPr>
            <w:i/>
          </w:rPr>
          <w:t>1</w:t>
        </w:r>
        <w:r>
          <w:rPr>
            <w:rFonts w:hint="eastAsia"/>
            <w:i/>
          </w:rPr>
          <w:t>字节</w:t>
        </w:r>
      </w:ins>
      <w:ins w:id="77" w:author="Guo, Wei (NZQSI7)" w:date="2020-11-04T13:53:00Z">
        <w:r>
          <w:rPr>
            <w:i/>
          </w:rPr>
          <w:t>)</w:t>
        </w:r>
      </w:ins>
      <w:ins w:id="78" w:author="Guo, Wei (NZQSI7)" w:date="2020-11-04T13:54:00Z">
        <w:r>
          <w:rPr>
            <w:i/>
          </w:rPr>
          <w:t xml:space="preserve"> </w:t>
        </w:r>
        <w:r>
          <w:rPr>
            <w:rFonts w:hint="eastAsia"/>
            <w:i/>
          </w:rPr>
          <w:t>功能码</w:t>
        </w:r>
        <w:r>
          <w:rPr>
            <w:rFonts w:hint="eastAsia"/>
            <w:i/>
          </w:rPr>
          <w:t>(</w:t>
        </w:r>
        <w:r>
          <w:rPr>
            <w:i/>
          </w:rPr>
          <w:t>1)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子功能码</w:t>
        </w:r>
        <w:r>
          <w:rPr>
            <w:rFonts w:hint="eastAsia"/>
            <w:i/>
          </w:rPr>
          <w:t>(</w:t>
        </w:r>
        <w:r>
          <w:rPr>
            <w:i/>
          </w:rPr>
          <w:t>1)</w:t>
        </w:r>
      </w:ins>
      <w:ins w:id="79" w:author="Guo, Wei (NZQSI7)" w:date="2020-11-04T13:55:00Z">
        <w:r>
          <w:rPr>
            <w:i/>
          </w:rPr>
          <w:t xml:space="preserve">  16</w:t>
        </w:r>
        <w:r>
          <w:rPr>
            <w:rFonts w:hint="eastAsia"/>
            <w:i/>
          </w:rPr>
          <w:t>位</w:t>
        </w:r>
        <w:r>
          <w:rPr>
            <w:rFonts w:hint="eastAsia"/>
            <w:i/>
          </w:rPr>
          <w:t>C</w:t>
        </w:r>
        <w:r>
          <w:rPr>
            <w:i/>
          </w:rPr>
          <w:t>RC</w:t>
        </w:r>
      </w:ins>
    </w:p>
    <w:p w14:paraId="09C8C555" w14:textId="19D06331" w:rsidR="00413A6F" w:rsidRDefault="00413A6F" w:rsidP="00413A6F">
      <w:pPr>
        <w:pStyle w:val="a6"/>
        <w:ind w:left="842" w:firstLine="0"/>
        <w:rPr>
          <w:ins w:id="80" w:author="Guo, Wei (NZQSI7)" w:date="2020-11-04T13:54:00Z"/>
          <w:i/>
        </w:rPr>
      </w:pPr>
      <w:ins w:id="81" w:author="Guo, Wei (NZQSI7)" w:date="2020-11-04T13:54:00Z">
        <w:r>
          <w:rPr>
            <w:rFonts w:hint="eastAsia"/>
            <w:i/>
          </w:rPr>
          <w:t>接收</w:t>
        </w:r>
        <w:r>
          <w:rPr>
            <w:rFonts w:hint="eastAsia"/>
            <w:i/>
          </w:rPr>
          <w:t>:</w:t>
        </w:r>
        <w:r>
          <w:rPr>
            <w:rFonts w:hint="eastAsia"/>
            <w:i/>
          </w:rPr>
          <w:t>设备地址</w:t>
        </w:r>
        <w:r>
          <w:rPr>
            <w:i/>
          </w:rPr>
          <w:t>(1</w:t>
        </w:r>
        <w:r>
          <w:rPr>
            <w:rFonts w:hint="eastAsia"/>
            <w:i/>
          </w:rPr>
          <w:t>字节</w:t>
        </w:r>
        <w:r>
          <w:rPr>
            <w:i/>
          </w:rPr>
          <w:t xml:space="preserve">) </w:t>
        </w:r>
        <w:r>
          <w:rPr>
            <w:rFonts w:hint="eastAsia"/>
            <w:i/>
          </w:rPr>
          <w:t>功能码</w:t>
        </w:r>
        <w:r>
          <w:rPr>
            <w:rFonts w:hint="eastAsia"/>
            <w:i/>
          </w:rPr>
          <w:t>(</w:t>
        </w:r>
        <w:r>
          <w:rPr>
            <w:i/>
          </w:rPr>
          <w:t>1)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子功能码</w:t>
        </w:r>
        <w:r>
          <w:rPr>
            <w:rFonts w:hint="eastAsia"/>
            <w:i/>
          </w:rPr>
          <w:t>(</w:t>
        </w:r>
        <w:r>
          <w:rPr>
            <w:i/>
          </w:rPr>
          <w:t>1)</w:t>
        </w:r>
      </w:ins>
      <w:ins w:id="82" w:author="Guo, Wei (NZQSI7)" w:date="2020-11-04T13:56:00Z">
        <w:r>
          <w:rPr>
            <w:i/>
          </w:rPr>
          <w:t xml:space="preserve">  16</w:t>
        </w:r>
        <w:r>
          <w:rPr>
            <w:rFonts w:hint="eastAsia"/>
            <w:i/>
          </w:rPr>
          <w:t>位</w:t>
        </w:r>
        <w:r>
          <w:rPr>
            <w:rFonts w:hint="eastAsia"/>
            <w:i/>
          </w:rPr>
          <w:t>C</w:t>
        </w:r>
        <w:r>
          <w:rPr>
            <w:i/>
          </w:rPr>
          <w:t>RC</w:t>
        </w:r>
      </w:ins>
    </w:p>
    <w:p w14:paraId="18B19C6B" w14:textId="4AA408AF" w:rsidR="00413A6F" w:rsidRDefault="00413A6F" w:rsidP="00413A6F">
      <w:pPr>
        <w:pStyle w:val="a6"/>
        <w:ind w:left="842" w:firstLine="0"/>
        <w:rPr>
          <w:ins w:id="83" w:author="Guo, Wei (NZQSI7)" w:date="2020-11-04T13:56:00Z"/>
          <w:i/>
        </w:rPr>
      </w:pPr>
      <w:ins w:id="84" w:author="Guo, Wei (NZQSI7)" w:date="2020-11-04T13:56:00Z">
        <w:r>
          <w:rPr>
            <w:i/>
          </w:rPr>
          <w:t>S</w:t>
        </w:r>
        <w:r>
          <w:rPr>
            <w:rFonts w:hint="eastAsia"/>
            <w:i/>
          </w:rPr>
          <w:t>end</w:t>
        </w:r>
        <w:r>
          <w:rPr>
            <w:i/>
          </w:rPr>
          <w:t xml:space="preserve">:   </w:t>
        </w:r>
      </w:ins>
      <w:ins w:id="85" w:author="Guo, Wei (NZQSI7)" w:date="2020-11-04T13:55:00Z">
        <w:r>
          <w:rPr>
            <w:i/>
          </w:rPr>
          <w:t>0x</w:t>
        </w:r>
        <w:r>
          <w:rPr>
            <w:rFonts w:hint="eastAsia"/>
            <w:i/>
          </w:rPr>
          <w:t>0</w:t>
        </w:r>
        <w:r>
          <w:rPr>
            <w:i/>
          </w:rPr>
          <w:t xml:space="preserve">1 0x42 0x00 </w:t>
        </w:r>
      </w:ins>
      <w:ins w:id="86" w:author="Guo, Wei (NZQSI7)" w:date="2020-11-04T13:56:00Z">
        <w:r>
          <w:rPr>
            <w:i/>
          </w:rPr>
          <w:t>10 A0</w:t>
        </w:r>
      </w:ins>
    </w:p>
    <w:p w14:paraId="2F3C7B54" w14:textId="02F27416" w:rsidR="00413A6F" w:rsidRDefault="00413A6F" w:rsidP="00413A6F">
      <w:pPr>
        <w:pStyle w:val="a6"/>
        <w:ind w:left="842" w:firstLine="0"/>
        <w:rPr>
          <w:ins w:id="87" w:author="Guo, Wei (NZQSI7)" w:date="2020-11-04T14:03:00Z"/>
          <w:i/>
        </w:rPr>
      </w:pPr>
      <w:ins w:id="88" w:author="Guo, Wei (NZQSI7)" w:date="2020-11-04T13:56:00Z">
        <w:r>
          <w:rPr>
            <w:i/>
          </w:rPr>
          <w:t>Receive:</w:t>
        </w:r>
        <w:r w:rsidRPr="00413A6F">
          <w:rPr>
            <w:i/>
          </w:rPr>
          <w:t xml:space="preserve"> </w:t>
        </w:r>
        <w:r>
          <w:rPr>
            <w:i/>
          </w:rPr>
          <w:t>0x</w:t>
        </w:r>
        <w:r>
          <w:rPr>
            <w:rFonts w:hint="eastAsia"/>
            <w:i/>
          </w:rPr>
          <w:t>0</w:t>
        </w:r>
        <w:r>
          <w:rPr>
            <w:i/>
          </w:rPr>
          <w:t>1 0x42 0x00 10 A0</w:t>
        </w:r>
      </w:ins>
    </w:p>
    <w:p w14:paraId="2A5C1D66" w14:textId="77405789" w:rsidR="0040398F" w:rsidRPr="00413A6F" w:rsidRDefault="0040398F">
      <w:pPr>
        <w:pStyle w:val="a6"/>
        <w:numPr>
          <w:ilvl w:val="0"/>
          <w:numId w:val="18"/>
        </w:numPr>
        <w:rPr>
          <w:ins w:id="89" w:author="Guo, Wei (NZQSI7)" w:date="2020-11-04T13:51:00Z"/>
          <w:i/>
        </w:rPr>
        <w:pPrChange w:id="90" w:author="Guo, Wei (NZQSI7)" w:date="2020-11-04T14:03:00Z">
          <w:pPr>
            <w:pStyle w:val="a6"/>
          </w:pPr>
        </w:pPrChange>
      </w:pPr>
      <w:ins w:id="91" w:author="Guo, Wei (NZQSI7)" w:date="2020-11-04T14:03:00Z">
        <w:r w:rsidRPr="00CA3DA9">
          <w:rPr>
            <w:rFonts w:ascii="等线" w:eastAsia="等线" w:hAnsi="等线" w:cs="宋体" w:hint="eastAsia"/>
            <w:color w:val="000000"/>
            <w:kern w:val="0"/>
            <w:sz w:val="22"/>
            <w:szCs w:val="22"/>
          </w:rPr>
          <w:t>设置时间</w:t>
        </w:r>
      </w:ins>
    </w:p>
    <w:p w14:paraId="6E31DCAB" w14:textId="04DA2331" w:rsidR="00413A6F" w:rsidRDefault="00AA6B51" w:rsidP="00AA6B51">
      <w:pPr>
        <w:pStyle w:val="a6"/>
        <w:ind w:left="298"/>
        <w:rPr>
          <w:ins w:id="92" w:author="Guo, Wei (NZQSI7)" w:date="2020-11-04T14:08:00Z"/>
          <w:i/>
        </w:rPr>
      </w:pPr>
      <w:ins w:id="93" w:author="Guo, Wei (NZQSI7)" w:date="2020-11-04T14:08:00Z">
        <w:r>
          <w:rPr>
            <w:rFonts w:hint="eastAsia"/>
            <w:i/>
          </w:rPr>
          <w:t>报文格式</w:t>
        </w:r>
      </w:ins>
    </w:p>
    <w:p w14:paraId="3F84BEAE" w14:textId="3C8A7C0B" w:rsidR="00AA6B51" w:rsidRDefault="00AA6B51" w:rsidP="00AA6B51">
      <w:pPr>
        <w:pStyle w:val="a6"/>
        <w:ind w:left="298"/>
        <w:rPr>
          <w:ins w:id="94" w:author="Guo, Wei (NZQSI7)" w:date="2020-11-04T16:13:00Z"/>
          <w:i/>
        </w:rPr>
      </w:pPr>
      <w:ins w:id="95" w:author="Guo, Wei (NZQSI7)" w:date="2020-11-04T14:08:00Z">
        <w:r>
          <w:rPr>
            <w:rFonts w:hint="eastAsia"/>
            <w:i/>
          </w:rPr>
          <w:t>发送</w:t>
        </w:r>
        <w:r>
          <w:rPr>
            <w:rFonts w:hint="eastAsia"/>
            <w:i/>
          </w:rPr>
          <w:t>:</w:t>
        </w:r>
        <w:r>
          <w:rPr>
            <w:rFonts w:hint="eastAsia"/>
            <w:i/>
          </w:rPr>
          <w:t>设备地址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功能码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子功能码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数据</w:t>
        </w:r>
        <w:r>
          <w:rPr>
            <w:rFonts w:hint="eastAsia"/>
            <w:i/>
          </w:rPr>
          <w:t>(</w:t>
        </w:r>
      </w:ins>
      <w:commentRangeStart w:id="96"/>
      <w:ins w:id="97" w:author="Guo, Wei (NZQSI7)" w:date="2020-11-04T14:32:00Z">
        <w:r w:rsidR="00335BEE">
          <w:rPr>
            <w:i/>
          </w:rPr>
          <w:t>8</w:t>
        </w:r>
      </w:ins>
      <w:commentRangeEnd w:id="96"/>
      <w:ins w:id="98" w:author="Guo, Wei (NZQSI7)" w:date="2020-11-04T14:33:00Z">
        <w:r w:rsidR="00335BEE">
          <w:rPr>
            <w:rStyle w:val="afe"/>
          </w:rPr>
          <w:commentReference w:id="96"/>
        </w:r>
      </w:ins>
      <w:ins w:id="99" w:author="Guo, Wei (NZQSI7)" w:date="2020-11-04T14:08:00Z">
        <w:r>
          <w:rPr>
            <w:rFonts w:hint="eastAsia"/>
            <w:i/>
          </w:rPr>
          <w:t>字节</w:t>
        </w:r>
        <w:r>
          <w:rPr>
            <w:i/>
          </w:rPr>
          <w:t>) 16</w:t>
        </w:r>
        <w:r>
          <w:rPr>
            <w:rFonts w:hint="eastAsia"/>
            <w:i/>
          </w:rPr>
          <w:t>位</w:t>
        </w:r>
        <w:r>
          <w:rPr>
            <w:rFonts w:hint="eastAsia"/>
            <w:i/>
          </w:rPr>
          <w:t>C</w:t>
        </w:r>
        <w:r>
          <w:rPr>
            <w:i/>
          </w:rPr>
          <w:t>RC</w:t>
        </w:r>
      </w:ins>
    </w:p>
    <w:p w14:paraId="317DF4A4" w14:textId="7917F8B9" w:rsidR="006374C8" w:rsidRDefault="006374C8" w:rsidP="006374C8">
      <w:pPr>
        <w:pStyle w:val="a6"/>
        <w:ind w:left="298"/>
        <w:rPr>
          <w:ins w:id="100" w:author="Guo, Wei (NZQSI7)" w:date="2020-11-04T16:13:00Z"/>
          <w:i/>
        </w:rPr>
      </w:pPr>
      <w:ins w:id="101" w:author="Guo, Wei (NZQSI7)" w:date="2020-11-04T16:13:00Z">
        <w:r>
          <w:rPr>
            <w:rFonts w:hint="eastAsia"/>
            <w:i/>
          </w:rPr>
          <w:t>接收</w:t>
        </w:r>
        <w:r>
          <w:rPr>
            <w:rFonts w:hint="eastAsia"/>
            <w:i/>
          </w:rPr>
          <w:t>:</w:t>
        </w:r>
        <w:r>
          <w:rPr>
            <w:rFonts w:hint="eastAsia"/>
            <w:i/>
          </w:rPr>
          <w:t>设备地址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功能码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子功能码</w:t>
        </w:r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数据</w:t>
        </w:r>
        <w:r>
          <w:rPr>
            <w:rFonts w:hint="eastAsia"/>
            <w:i/>
          </w:rPr>
          <w:t>(</w:t>
        </w:r>
        <w:commentRangeStart w:id="102"/>
        <w:r>
          <w:rPr>
            <w:i/>
          </w:rPr>
          <w:t>8</w:t>
        </w:r>
        <w:commentRangeEnd w:id="102"/>
        <w:r>
          <w:rPr>
            <w:rStyle w:val="afe"/>
          </w:rPr>
          <w:commentReference w:id="102"/>
        </w:r>
        <w:r>
          <w:rPr>
            <w:rFonts w:hint="eastAsia"/>
            <w:i/>
          </w:rPr>
          <w:t>字节</w:t>
        </w:r>
        <w:r>
          <w:rPr>
            <w:i/>
          </w:rPr>
          <w:t>) 16</w:t>
        </w:r>
        <w:r>
          <w:rPr>
            <w:rFonts w:hint="eastAsia"/>
            <w:i/>
          </w:rPr>
          <w:t>位</w:t>
        </w:r>
        <w:r>
          <w:rPr>
            <w:rFonts w:hint="eastAsia"/>
            <w:i/>
          </w:rPr>
          <w:t>C</w:t>
        </w:r>
        <w:r>
          <w:rPr>
            <w:i/>
          </w:rPr>
          <w:t>RC</w:t>
        </w:r>
      </w:ins>
    </w:p>
    <w:p w14:paraId="27C58338" w14:textId="1679108D" w:rsidR="006374C8" w:rsidRDefault="001E35B9" w:rsidP="00AA6B51">
      <w:pPr>
        <w:pStyle w:val="a6"/>
        <w:ind w:left="298"/>
        <w:rPr>
          <w:ins w:id="103" w:author="Guo, Wei (NZQSI7)" w:date="2020-11-04T14:32:00Z"/>
          <w:i/>
        </w:rPr>
      </w:pPr>
      <w:ins w:id="104" w:author="Guo, Wei (NZQSI7)" w:date="2020-11-04T16:17:00Z">
        <w:r>
          <w:rPr>
            <w:i/>
          </w:rPr>
          <w:t>Send:</w:t>
        </w:r>
        <w:r w:rsidRPr="001E35B9">
          <w:t xml:space="preserve"> </w:t>
        </w:r>
      </w:ins>
      <w:ins w:id="105" w:author="Guo, Wei (NZQSI7)" w:date="2020-11-04T16:19:00Z">
        <w:r>
          <w:t xml:space="preserve">   </w:t>
        </w:r>
      </w:ins>
      <w:ins w:id="106" w:author="Guo, Wei (NZQSI7)" w:date="2020-11-04T16:18:00Z">
        <w:r>
          <w:t>0x</w:t>
        </w:r>
      </w:ins>
      <w:ins w:id="107" w:author="Guo, Wei (NZQSI7)" w:date="2020-11-04T16:17:00Z">
        <w:r w:rsidRPr="001E35B9">
          <w:rPr>
            <w:i/>
          </w:rPr>
          <w:t xml:space="preserve">01 </w:t>
        </w:r>
      </w:ins>
      <w:ins w:id="108" w:author="Guo, Wei (NZQSI7)" w:date="2020-11-04T16:18:00Z">
        <w:r>
          <w:rPr>
            <w:i/>
          </w:rPr>
          <w:t>0x</w:t>
        </w:r>
      </w:ins>
      <w:ins w:id="109" w:author="Guo, Wei (NZQSI7)" w:date="2020-11-04T16:17:00Z">
        <w:r w:rsidRPr="001E35B9">
          <w:rPr>
            <w:i/>
          </w:rPr>
          <w:t xml:space="preserve">43 </w:t>
        </w:r>
      </w:ins>
      <w:ins w:id="110" w:author="Guo, Wei (NZQSI7)" w:date="2020-11-04T16:18:00Z">
        <w:r>
          <w:rPr>
            <w:i/>
          </w:rPr>
          <w:t>0x</w:t>
        </w:r>
      </w:ins>
      <w:ins w:id="111" w:author="Guo, Wei (NZQSI7)" w:date="2020-11-04T16:17:00Z">
        <w:r w:rsidRPr="001E35B9">
          <w:rPr>
            <w:i/>
          </w:rPr>
          <w:t xml:space="preserve">00 </w:t>
        </w:r>
      </w:ins>
      <w:ins w:id="112" w:author="Guo, Wei (NZQSI7)" w:date="2020-11-04T16:18:00Z">
        <w:r>
          <w:rPr>
            <w:i/>
          </w:rPr>
          <w:t xml:space="preserve"> </w:t>
        </w:r>
      </w:ins>
      <w:ins w:id="113" w:author="Guo, Wei (NZQSI7)" w:date="2020-11-04T16:17:00Z">
        <w:r w:rsidRPr="001E35B9">
          <w:rPr>
            <w:i/>
          </w:rPr>
          <w:t xml:space="preserve">08 D8 80 DA 50 23 04 41 </w:t>
        </w:r>
      </w:ins>
      <w:ins w:id="114" w:author="Guo, Wei (NZQSI7)" w:date="2020-11-04T16:18:00Z">
        <w:r>
          <w:rPr>
            <w:i/>
          </w:rPr>
          <w:t xml:space="preserve"> </w:t>
        </w:r>
      </w:ins>
      <w:ins w:id="115" w:author="Guo, Wei (NZQSI7)" w:date="2020-11-04T16:17:00Z">
        <w:r w:rsidRPr="001E35B9">
          <w:rPr>
            <w:i/>
          </w:rPr>
          <w:t>CD 41</w:t>
        </w:r>
      </w:ins>
    </w:p>
    <w:p w14:paraId="72673117" w14:textId="78D8E30B" w:rsidR="00335BEE" w:rsidRDefault="001E35B9" w:rsidP="00AA6B51">
      <w:pPr>
        <w:pStyle w:val="a6"/>
        <w:ind w:left="298"/>
        <w:rPr>
          <w:ins w:id="116" w:author="Guo, Wei (NZQSI7)" w:date="2020-11-04T16:51:00Z"/>
          <w:i/>
        </w:rPr>
      </w:pPr>
      <w:ins w:id="117" w:author="Guo, Wei (NZQSI7)" w:date="2020-11-04T16:19:00Z">
        <w:r>
          <w:rPr>
            <w:rFonts w:hint="eastAsia"/>
            <w:i/>
          </w:rPr>
          <w:t>R</w:t>
        </w:r>
        <w:r>
          <w:rPr>
            <w:i/>
          </w:rPr>
          <w:t>eceive:</w:t>
        </w:r>
      </w:ins>
      <w:ins w:id="118" w:author="Guo, Wei (NZQSI7)" w:date="2020-11-04T16:20:00Z">
        <w:r>
          <w:rPr>
            <w:i/>
          </w:rPr>
          <w:t xml:space="preserve">  </w:t>
        </w:r>
        <w:r>
          <w:t>0x</w:t>
        </w:r>
        <w:r w:rsidRPr="001E35B9">
          <w:rPr>
            <w:i/>
          </w:rPr>
          <w:t xml:space="preserve">01 </w:t>
        </w:r>
        <w:r>
          <w:rPr>
            <w:i/>
          </w:rPr>
          <w:t>0x</w:t>
        </w:r>
        <w:r w:rsidRPr="001E35B9">
          <w:rPr>
            <w:i/>
          </w:rPr>
          <w:t xml:space="preserve">43 </w:t>
        </w:r>
        <w:r>
          <w:rPr>
            <w:i/>
          </w:rPr>
          <w:t>0x</w:t>
        </w:r>
        <w:r w:rsidRPr="001E35B9">
          <w:rPr>
            <w:i/>
          </w:rPr>
          <w:t xml:space="preserve">00 </w:t>
        </w:r>
        <w:r>
          <w:rPr>
            <w:i/>
          </w:rPr>
          <w:t xml:space="preserve"> </w:t>
        </w:r>
        <w:r w:rsidRPr="001E35B9">
          <w:rPr>
            <w:i/>
          </w:rPr>
          <w:t xml:space="preserve">08 D8 80 DA 50 23 04 41 </w:t>
        </w:r>
        <w:r>
          <w:rPr>
            <w:i/>
          </w:rPr>
          <w:t xml:space="preserve"> </w:t>
        </w:r>
        <w:r w:rsidRPr="001E35B9">
          <w:rPr>
            <w:i/>
          </w:rPr>
          <w:t>CD 41</w:t>
        </w:r>
      </w:ins>
    </w:p>
    <w:p w14:paraId="338B225F" w14:textId="4400ED67" w:rsidR="00896A5B" w:rsidRDefault="001055D9" w:rsidP="00896A5B">
      <w:pPr>
        <w:pStyle w:val="a6"/>
        <w:numPr>
          <w:ilvl w:val="0"/>
          <w:numId w:val="18"/>
        </w:numPr>
        <w:rPr>
          <w:ins w:id="119" w:author="Guo, Wei (NZQSI7)" w:date="2020-11-04T16:51:00Z"/>
          <w:i/>
        </w:rPr>
      </w:pPr>
      <w:ins w:id="120" w:author="Guo, Wei (NZQSI7)" w:date="2020-11-04T16:51:00Z">
        <w:r>
          <w:rPr>
            <w:rFonts w:hint="eastAsia"/>
            <w:i/>
          </w:rPr>
          <w:t>更新固件</w:t>
        </w:r>
      </w:ins>
    </w:p>
    <w:p w14:paraId="72A0713D" w14:textId="46ECDAFF" w:rsidR="001055D9" w:rsidRDefault="001055D9" w:rsidP="001055D9">
      <w:pPr>
        <w:pStyle w:val="a6"/>
        <w:ind w:left="842" w:firstLine="0"/>
        <w:rPr>
          <w:ins w:id="121" w:author="Guo, Wei (NZQSI7)" w:date="2020-11-04T16:52:00Z"/>
          <w:i/>
        </w:rPr>
      </w:pPr>
      <w:ins w:id="122" w:author="Guo, Wei (NZQSI7)" w:date="2020-11-04T16:52:00Z">
        <w:r>
          <w:rPr>
            <w:rFonts w:hint="eastAsia"/>
            <w:i/>
          </w:rPr>
          <w:t>1</w:t>
        </w:r>
        <w:r>
          <w:rPr>
            <w:i/>
          </w:rPr>
          <w:t>.</w:t>
        </w:r>
        <w:r>
          <w:rPr>
            <w:rFonts w:hint="eastAsia"/>
            <w:i/>
          </w:rPr>
          <w:t>开始传输固件</w:t>
        </w:r>
        <w:r>
          <w:rPr>
            <w:rFonts w:hint="eastAsia"/>
            <w:i/>
          </w:rPr>
          <w:t xml:space="preserve"> </w:t>
        </w:r>
        <w:r>
          <w:rPr>
            <w:i/>
          </w:rPr>
          <w:t xml:space="preserve">    </w:t>
        </w:r>
      </w:ins>
      <w:ins w:id="123" w:author="Guo, Wei (NZQSI7)" w:date="2020-11-04T16:55:00Z">
        <w:r>
          <w:rPr>
            <w:i/>
          </w:rPr>
          <w:t xml:space="preserve">             </w:t>
        </w:r>
      </w:ins>
      <w:ins w:id="124" w:author="Guo, Wei (NZQSI7)" w:date="2020-11-04T16:52:00Z">
        <w:r>
          <w:rPr>
            <w:rFonts w:hint="eastAsia"/>
            <w:i/>
          </w:rPr>
          <w:t>确认开始</w:t>
        </w:r>
      </w:ins>
    </w:p>
    <w:p w14:paraId="394769B9" w14:textId="55B5C574" w:rsidR="001055D9" w:rsidRDefault="001055D9" w:rsidP="001055D9">
      <w:pPr>
        <w:pStyle w:val="a6"/>
        <w:ind w:left="842" w:firstLine="0"/>
        <w:rPr>
          <w:ins w:id="125" w:author="Guo, Wei (NZQSI7)" w:date="2020-11-04T17:28:00Z"/>
          <w:i/>
        </w:rPr>
      </w:pPr>
      <w:ins w:id="126" w:author="Guo, Wei (NZQSI7)" w:date="2020-11-04T16:52:00Z">
        <w:r>
          <w:rPr>
            <w:rFonts w:hint="eastAsia"/>
            <w:i/>
          </w:rPr>
          <w:t>2</w:t>
        </w:r>
        <w:r>
          <w:rPr>
            <w:i/>
          </w:rPr>
          <w:t>.</w:t>
        </w:r>
        <w:r>
          <w:rPr>
            <w:rFonts w:hint="eastAsia"/>
            <w:i/>
          </w:rPr>
          <w:t>发送文件名</w:t>
        </w:r>
      </w:ins>
      <w:ins w:id="127" w:author="Guo, Wei (NZQSI7)" w:date="2020-11-04T16:54:00Z">
        <w:r>
          <w:rPr>
            <w:rFonts w:hint="eastAsia"/>
            <w:i/>
          </w:rPr>
          <w:t xml:space="preserve"> +</w:t>
        </w:r>
        <w:r>
          <w:rPr>
            <w:i/>
          </w:rPr>
          <w:t xml:space="preserve"> </w:t>
        </w:r>
        <w:r>
          <w:rPr>
            <w:rFonts w:hint="eastAsia"/>
            <w:i/>
          </w:rPr>
          <w:t>文件大小</w:t>
        </w:r>
      </w:ins>
      <w:ins w:id="128" w:author="Guo, Wei (NZQSI7)" w:date="2020-11-04T17:18:00Z">
        <w:r w:rsidR="00A73763">
          <w:rPr>
            <w:rFonts w:hint="eastAsia"/>
            <w:i/>
          </w:rPr>
          <w:t xml:space="preserve"> </w:t>
        </w:r>
        <w:r w:rsidR="00A73763">
          <w:rPr>
            <w:i/>
          </w:rPr>
          <w:t xml:space="preserve">        </w:t>
        </w:r>
        <w:r w:rsidR="00A73763">
          <w:rPr>
            <w:rFonts w:hint="eastAsia"/>
            <w:i/>
          </w:rPr>
          <w:t>确认文件名</w:t>
        </w:r>
      </w:ins>
      <w:ins w:id="129" w:author="Guo, Wei (NZQSI7)" w:date="2020-11-04T17:19:00Z">
        <w:r w:rsidR="00A73763">
          <w:rPr>
            <w:rFonts w:hint="eastAsia"/>
            <w:i/>
          </w:rPr>
          <w:t xml:space="preserve"> </w:t>
        </w:r>
        <w:r w:rsidR="00A73763">
          <w:rPr>
            <w:i/>
          </w:rPr>
          <w:t xml:space="preserve">+ </w:t>
        </w:r>
        <w:r w:rsidR="00A73763">
          <w:rPr>
            <w:rFonts w:hint="eastAsia"/>
            <w:i/>
          </w:rPr>
          <w:t>文件大小</w:t>
        </w:r>
      </w:ins>
    </w:p>
    <w:p w14:paraId="3964D78C" w14:textId="406F0AC0" w:rsidR="005738F0" w:rsidRDefault="005738F0" w:rsidP="001055D9">
      <w:pPr>
        <w:pStyle w:val="a6"/>
        <w:ind w:left="842" w:firstLine="0"/>
        <w:rPr>
          <w:ins w:id="130" w:author="Guo, Wei (NZQSI7)" w:date="2020-11-04T17:39:00Z"/>
          <w:i/>
        </w:rPr>
      </w:pPr>
      <w:ins w:id="131" w:author="Guo, Wei (NZQSI7)" w:date="2020-11-04T17:28:00Z">
        <w:r>
          <w:rPr>
            <w:rFonts w:hint="eastAsia"/>
            <w:i/>
          </w:rPr>
          <w:t>3</w:t>
        </w:r>
        <w:r>
          <w:rPr>
            <w:i/>
          </w:rPr>
          <w:t>.</w:t>
        </w:r>
        <w:r>
          <w:rPr>
            <w:rFonts w:hint="eastAsia"/>
            <w:i/>
          </w:rPr>
          <w:t>发送</w:t>
        </w:r>
      </w:ins>
      <w:ins w:id="132" w:author="Guo, Wei (NZQSI7)" w:date="2020-11-04T17:38:00Z">
        <w:r w:rsidR="005C0991">
          <w:rPr>
            <w:rFonts w:hint="eastAsia"/>
            <w:i/>
          </w:rPr>
          <w:t xml:space="preserve"> </w:t>
        </w:r>
      </w:ins>
      <w:ins w:id="133" w:author="Guo, Wei (NZQSI7)" w:date="2020-11-04T17:36:00Z">
        <w:r w:rsidR="005C0991">
          <w:rPr>
            <w:rFonts w:hint="eastAsia"/>
            <w:i/>
          </w:rPr>
          <w:t>序号</w:t>
        </w:r>
        <w:r w:rsidR="005C0991">
          <w:rPr>
            <w:rFonts w:hint="eastAsia"/>
            <w:i/>
          </w:rPr>
          <w:t xml:space="preserve"> +</w:t>
        </w:r>
        <w:r w:rsidR="005C0991">
          <w:rPr>
            <w:i/>
          </w:rPr>
          <w:t xml:space="preserve"> </w:t>
        </w:r>
      </w:ins>
      <w:ins w:id="134" w:author="Guo, Wei (NZQSI7)" w:date="2020-11-04T17:31:00Z">
        <w:r>
          <w:rPr>
            <w:rFonts w:hint="eastAsia"/>
            <w:i/>
          </w:rPr>
          <w:t>1</w:t>
        </w:r>
        <w:r>
          <w:rPr>
            <w:i/>
          </w:rPr>
          <w:t>28</w:t>
        </w:r>
        <w:r>
          <w:rPr>
            <w:rFonts w:hint="eastAsia"/>
            <w:i/>
          </w:rPr>
          <w:t>字节</w:t>
        </w:r>
      </w:ins>
      <w:ins w:id="135" w:author="Guo, Wei (NZQSI7)" w:date="2020-11-04T17:36:00Z">
        <w:r w:rsidR="005C0991">
          <w:rPr>
            <w:rFonts w:hint="eastAsia"/>
            <w:i/>
          </w:rPr>
          <w:t xml:space="preserve"> </w:t>
        </w:r>
        <w:r w:rsidR="005C0991">
          <w:rPr>
            <w:i/>
          </w:rPr>
          <w:t xml:space="preserve">    </w:t>
        </w:r>
      </w:ins>
      <w:ins w:id="136" w:author="Guo, Wei (NZQSI7)" w:date="2020-11-04T17:38:00Z">
        <w:r w:rsidR="005C0991">
          <w:rPr>
            <w:i/>
          </w:rPr>
          <w:t xml:space="preserve">       </w:t>
        </w:r>
        <w:r w:rsidR="005C0991">
          <w:rPr>
            <w:rFonts w:hint="eastAsia"/>
            <w:i/>
          </w:rPr>
          <w:t>确认</w:t>
        </w:r>
        <w:r w:rsidR="005C0991">
          <w:rPr>
            <w:rFonts w:hint="eastAsia"/>
            <w:i/>
          </w:rPr>
          <w:t xml:space="preserve"> </w:t>
        </w:r>
        <w:r w:rsidR="005C0991">
          <w:rPr>
            <w:rFonts w:hint="eastAsia"/>
            <w:i/>
          </w:rPr>
          <w:t>序号</w:t>
        </w:r>
      </w:ins>
    </w:p>
    <w:p w14:paraId="3151529D" w14:textId="33FC7E70" w:rsidR="00B42BB2" w:rsidRDefault="001E6A26" w:rsidP="00B42BB2">
      <w:pPr>
        <w:pStyle w:val="a6"/>
        <w:ind w:left="842" w:firstLine="0"/>
        <w:rPr>
          <w:ins w:id="137" w:author="Guo, Wei (NZQSI7)" w:date="2020-11-04T17:39:00Z"/>
          <w:i/>
        </w:rPr>
      </w:pPr>
      <w:ins w:id="138" w:author="Guo, Wei (NZQSI7)" w:date="2020-11-04T17:46:00Z">
        <w:r>
          <w:rPr>
            <w:i/>
          </w:rPr>
          <w:t>4</w:t>
        </w:r>
      </w:ins>
      <w:ins w:id="139" w:author="Guo, Wei (NZQSI7)" w:date="2020-11-04T17:39:00Z">
        <w:r w:rsidR="00B42BB2">
          <w:rPr>
            <w:i/>
          </w:rPr>
          <w:t>.</w:t>
        </w:r>
        <w:r w:rsidR="00B42BB2">
          <w:rPr>
            <w:rFonts w:hint="eastAsia"/>
            <w:i/>
          </w:rPr>
          <w:t>发送</w:t>
        </w:r>
        <w:r w:rsidR="00B42BB2">
          <w:rPr>
            <w:rFonts w:hint="eastAsia"/>
            <w:i/>
          </w:rPr>
          <w:t xml:space="preserve"> </w:t>
        </w:r>
        <w:r w:rsidR="00B42BB2">
          <w:rPr>
            <w:rFonts w:hint="eastAsia"/>
            <w:i/>
          </w:rPr>
          <w:t>序号</w:t>
        </w:r>
        <w:r w:rsidR="00B42BB2">
          <w:rPr>
            <w:rFonts w:hint="eastAsia"/>
            <w:i/>
          </w:rPr>
          <w:t>+</w:t>
        </w:r>
        <w:r w:rsidR="00B42BB2">
          <w:rPr>
            <w:i/>
          </w:rPr>
          <w:t>1</w:t>
        </w:r>
        <w:r w:rsidR="00B42BB2">
          <w:rPr>
            <w:rFonts w:hint="eastAsia"/>
            <w:i/>
          </w:rPr>
          <w:t xml:space="preserve"> +</w:t>
        </w:r>
        <w:r w:rsidR="00B42BB2">
          <w:rPr>
            <w:i/>
          </w:rPr>
          <w:t xml:space="preserve"> </w:t>
        </w:r>
        <w:r w:rsidR="00B42BB2">
          <w:rPr>
            <w:rFonts w:hint="eastAsia"/>
            <w:i/>
          </w:rPr>
          <w:t>1</w:t>
        </w:r>
        <w:r w:rsidR="00B42BB2">
          <w:rPr>
            <w:i/>
          </w:rPr>
          <w:t>28</w:t>
        </w:r>
        <w:r w:rsidR="00B42BB2">
          <w:rPr>
            <w:rFonts w:hint="eastAsia"/>
            <w:i/>
          </w:rPr>
          <w:t>字节</w:t>
        </w:r>
        <w:r w:rsidR="00B42BB2">
          <w:rPr>
            <w:rFonts w:hint="eastAsia"/>
            <w:i/>
          </w:rPr>
          <w:t xml:space="preserve"> </w:t>
        </w:r>
        <w:r w:rsidR="00B42BB2">
          <w:rPr>
            <w:i/>
          </w:rPr>
          <w:t xml:space="preserve">           </w:t>
        </w:r>
        <w:r w:rsidR="00B42BB2">
          <w:rPr>
            <w:rFonts w:hint="eastAsia"/>
            <w:i/>
          </w:rPr>
          <w:t>确认</w:t>
        </w:r>
        <w:r w:rsidR="00B42BB2">
          <w:rPr>
            <w:rFonts w:hint="eastAsia"/>
            <w:i/>
          </w:rPr>
          <w:t xml:space="preserve"> </w:t>
        </w:r>
        <w:r w:rsidR="00B42BB2">
          <w:rPr>
            <w:rFonts w:hint="eastAsia"/>
            <w:i/>
          </w:rPr>
          <w:t>序号</w:t>
        </w:r>
        <w:r w:rsidR="00B42BB2">
          <w:rPr>
            <w:rFonts w:hint="eastAsia"/>
            <w:i/>
          </w:rPr>
          <w:t>+</w:t>
        </w:r>
        <w:r w:rsidR="00B42BB2">
          <w:rPr>
            <w:i/>
          </w:rPr>
          <w:t>1</w:t>
        </w:r>
      </w:ins>
    </w:p>
    <w:p w14:paraId="4C5F7FF9" w14:textId="62468D3C" w:rsidR="00B42BB2" w:rsidRPr="00896A5B" w:rsidRDefault="00B42BB2" w:rsidP="00B42BB2">
      <w:pPr>
        <w:pStyle w:val="a6"/>
        <w:ind w:left="842" w:firstLine="0"/>
        <w:rPr>
          <w:ins w:id="140" w:author="Guo, Wei (NZQSI7)" w:date="2020-11-04T17:39:00Z"/>
          <w:i/>
        </w:rPr>
      </w:pPr>
      <w:ins w:id="141" w:author="Guo, Wei (NZQSI7)" w:date="2020-11-04T17:39:00Z">
        <w:r>
          <w:rPr>
            <w:rFonts w:hint="eastAsia"/>
            <w:i/>
          </w:rPr>
          <w:t>5</w:t>
        </w:r>
        <w:r>
          <w:rPr>
            <w:rFonts w:hint="eastAsia"/>
            <w:i/>
          </w:rPr>
          <w:t>发送</w:t>
        </w:r>
      </w:ins>
      <w:ins w:id="142" w:author="Guo, Wei (NZQSI7)" w:date="2020-11-04T17:40:00Z">
        <w:r>
          <w:rPr>
            <w:rFonts w:hint="eastAsia"/>
            <w:i/>
          </w:rPr>
          <w:t>完成</w:t>
        </w:r>
      </w:ins>
      <w:ins w:id="143" w:author="Guo, Wei (NZQSI7)" w:date="2020-11-04T17:39:00Z">
        <w:r>
          <w:rPr>
            <w:rFonts w:hint="eastAsia"/>
            <w:i/>
          </w:rPr>
          <w:t xml:space="preserve"> </w:t>
        </w:r>
        <w:r>
          <w:rPr>
            <w:rFonts w:hint="eastAsia"/>
            <w:i/>
          </w:rPr>
          <w:t>序号</w:t>
        </w:r>
        <w:r>
          <w:rPr>
            <w:rFonts w:hint="eastAsia"/>
            <w:i/>
          </w:rPr>
          <w:t>+</w:t>
        </w:r>
        <w:r>
          <w:rPr>
            <w:i/>
          </w:rPr>
          <w:t xml:space="preserve">N + </w:t>
        </w:r>
      </w:ins>
      <w:ins w:id="144" w:author="Guo, Wei (NZQSI7)" w:date="2020-11-04T17:40:00Z">
        <w:r>
          <w:rPr>
            <w:rFonts w:hint="eastAsia"/>
            <w:i/>
          </w:rPr>
          <w:t>小于</w:t>
        </w:r>
        <w:r>
          <w:rPr>
            <w:rFonts w:hint="eastAsia"/>
            <w:i/>
          </w:rPr>
          <w:t>1</w:t>
        </w:r>
        <w:r>
          <w:rPr>
            <w:i/>
          </w:rPr>
          <w:t>28</w:t>
        </w:r>
        <w:r>
          <w:rPr>
            <w:rFonts w:hint="eastAsia"/>
            <w:i/>
          </w:rPr>
          <w:t>字节</w:t>
        </w:r>
        <w:r>
          <w:rPr>
            <w:rFonts w:hint="eastAsia"/>
            <w:i/>
          </w:rPr>
          <w:t xml:space="preserve"> </w:t>
        </w:r>
        <w:r>
          <w:rPr>
            <w:i/>
          </w:rPr>
          <w:t xml:space="preserve">   </w:t>
        </w:r>
        <w:r>
          <w:rPr>
            <w:rFonts w:hint="eastAsia"/>
            <w:i/>
          </w:rPr>
          <w:t>确认完成</w:t>
        </w:r>
        <w:r>
          <w:rPr>
            <w:i/>
          </w:rPr>
          <w:t xml:space="preserve">   </w:t>
        </w:r>
      </w:ins>
    </w:p>
    <w:p w14:paraId="7EFC3200" w14:textId="2C4B3461" w:rsidR="00B42BB2" w:rsidRDefault="00B42BB2">
      <w:pPr>
        <w:pStyle w:val="a6"/>
        <w:ind w:left="842" w:firstLine="0"/>
        <w:rPr>
          <w:ins w:id="145" w:author="Guo, Wei (NZQSI7)" w:date="2020-11-06T15:27:00Z"/>
          <w:i/>
        </w:rPr>
      </w:pPr>
    </w:p>
    <w:p w14:paraId="5C254042" w14:textId="202FBD4A" w:rsidR="00F30F21" w:rsidRDefault="00F30F21">
      <w:pPr>
        <w:pStyle w:val="a6"/>
        <w:ind w:left="842" w:firstLine="0"/>
        <w:rPr>
          <w:ins w:id="146" w:author="Guo, Wei (NZQSI7)" w:date="2020-11-06T15:25:00Z"/>
          <w:rFonts w:hint="eastAsia"/>
          <w:i/>
        </w:rPr>
      </w:pPr>
      <w:ins w:id="147" w:author="Guo, Wei (NZQSI7)" w:date="2020-11-06T15:28:00Z">
        <w:r>
          <w:rPr>
            <w:rFonts w:hint="eastAsia"/>
            <w:i/>
          </w:rPr>
          <w:t>读</w:t>
        </w:r>
        <w:r>
          <w:rPr>
            <w:rFonts w:hint="eastAsia"/>
            <w:i/>
          </w:rPr>
          <w:t>filerecord</w:t>
        </w:r>
        <w:r>
          <w:rPr>
            <w:rFonts w:hint="eastAsia"/>
            <w:i/>
          </w:rPr>
          <w:t>请求</w:t>
        </w:r>
      </w:ins>
      <w:bookmarkStart w:id="148" w:name="_GoBack"/>
      <w:bookmarkEnd w:id="148"/>
    </w:p>
    <w:p w14:paraId="568912DE" w14:textId="3AA9771D" w:rsidR="00F30F21" w:rsidRDefault="00F30F21">
      <w:pPr>
        <w:pStyle w:val="a6"/>
        <w:ind w:left="842" w:firstLine="0"/>
        <w:rPr>
          <w:ins w:id="149" w:author="Guo, Wei (NZQSI7)" w:date="2020-11-06T15:26:00Z"/>
          <w:i/>
        </w:rPr>
      </w:pPr>
      <w:ins w:id="150" w:author="Guo, Wei (NZQSI7)" w:date="2020-11-06T15:25:00Z">
        <w:r>
          <w:rPr>
            <w:rFonts w:hint="eastAsia"/>
            <w:i/>
          </w:rPr>
          <w:t>R</w:t>
        </w:r>
        <w:r>
          <w:rPr>
            <w:i/>
          </w:rPr>
          <w:t>eadFileRecor</w:t>
        </w:r>
      </w:ins>
      <w:ins w:id="151" w:author="Guo, Wei (NZQSI7)" w:date="2020-11-06T15:26:00Z">
        <w:r>
          <w:rPr>
            <w:i/>
          </w:rPr>
          <w:t>dRequest(ModbusRequest)</w:t>
        </w:r>
      </w:ins>
    </w:p>
    <w:p w14:paraId="124B5EFE" w14:textId="77777777" w:rsidR="00F30F21" w:rsidRDefault="00F30F21">
      <w:pPr>
        <w:pStyle w:val="a6"/>
        <w:ind w:left="842" w:firstLine="0"/>
        <w:rPr>
          <w:ins w:id="152" w:author="Guo, Wei (NZQSI7)" w:date="2020-11-06T15:24:00Z"/>
          <w:rFonts w:hint="eastAsia"/>
          <w:i/>
        </w:rPr>
      </w:pPr>
    </w:p>
    <w:p w14:paraId="51BC9DC3" w14:textId="36DF7D34" w:rsidR="00F30F21" w:rsidRDefault="00F30F21">
      <w:pPr>
        <w:pStyle w:val="a6"/>
        <w:ind w:left="842" w:firstLine="0"/>
        <w:rPr>
          <w:ins w:id="153" w:author="Guo, Wei (NZQSI7)" w:date="2020-11-06T15:24:00Z"/>
          <w:i/>
        </w:rPr>
      </w:pPr>
    </w:p>
    <w:p w14:paraId="36D303C4" w14:textId="0E7CFBEA" w:rsidR="00F30F21" w:rsidRDefault="00F30F21">
      <w:pPr>
        <w:pStyle w:val="a6"/>
        <w:ind w:left="842" w:firstLine="0"/>
        <w:rPr>
          <w:ins w:id="154" w:author="Guo, Wei (NZQSI7)" w:date="2020-11-06T15:24:00Z"/>
          <w:i/>
        </w:rPr>
      </w:pPr>
    </w:p>
    <w:p w14:paraId="6BD8F07C" w14:textId="77777777" w:rsidR="00F30F21" w:rsidRPr="00F30F21" w:rsidRDefault="00F30F21">
      <w:pPr>
        <w:pStyle w:val="a6"/>
        <w:ind w:left="842" w:firstLine="0"/>
        <w:rPr>
          <w:ins w:id="155" w:author="Guo, Wei (NZQSI7)" w:date="2020-11-04T13:51:00Z"/>
          <w:rFonts w:hint="eastAsia"/>
          <w:i/>
        </w:rPr>
        <w:pPrChange w:id="156" w:author="Guo, Wei (NZQSI7)" w:date="2020-11-04T16:51:00Z">
          <w:pPr>
            <w:pStyle w:val="a6"/>
          </w:pPr>
        </w:pPrChange>
      </w:pPr>
    </w:p>
    <w:p w14:paraId="17D83B3D" w14:textId="77777777" w:rsidR="00413A6F" w:rsidRDefault="00413A6F" w:rsidP="0075752C">
      <w:pPr>
        <w:pStyle w:val="a6"/>
        <w:rPr>
          <w:i/>
        </w:rPr>
      </w:pPr>
    </w:p>
    <w:p w14:paraId="690961BA" w14:textId="24ABD043" w:rsidR="0075752C" w:rsidRDefault="0075752C" w:rsidP="0075752C">
      <w:pPr>
        <w:pStyle w:val="a6"/>
        <w:numPr>
          <w:ilvl w:val="0"/>
          <w:numId w:val="16"/>
        </w:numPr>
        <w:rPr>
          <w:ins w:id="157" w:author="Guo, Wei (NZQSI7)" w:date="2020-11-05T15:40:00Z"/>
          <w:i/>
        </w:rPr>
      </w:pPr>
      <w:r>
        <w:rPr>
          <w:rFonts w:hint="eastAsia"/>
          <w:i/>
        </w:rPr>
        <w:t>文件操作基于</w:t>
      </w:r>
      <w:r>
        <w:rPr>
          <w:rFonts w:hint="eastAsia"/>
          <w:i/>
        </w:rPr>
        <w:t>modbus</w:t>
      </w:r>
      <w:r>
        <w:rPr>
          <w:rFonts w:hint="eastAsia"/>
          <w:i/>
        </w:rPr>
        <w:t>的</w:t>
      </w:r>
      <w:r>
        <w:rPr>
          <w:rFonts w:hint="eastAsia"/>
          <w:i/>
        </w:rPr>
        <w:t>file</w:t>
      </w:r>
      <w:r>
        <w:rPr>
          <w:i/>
        </w:rPr>
        <w:t xml:space="preserve"> record</w:t>
      </w:r>
      <w:r w:rsidR="007557B4">
        <w:rPr>
          <w:rFonts w:hint="eastAsia"/>
          <w:i/>
        </w:rPr>
        <w:t>标准功能。由于</w:t>
      </w:r>
      <w:r w:rsidR="007557B4">
        <w:rPr>
          <w:rFonts w:hint="eastAsia"/>
          <w:i/>
        </w:rPr>
        <w:t>modbus</w:t>
      </w:r>
      <w:r w:rsidR="007557B4">
        <w:rPr>
          <w:rFonts w:hint="eastAsia"/>
          <w:i/>
        </w:rPr>
        <w:t>规定限制，每个</w:t>
      </w:r>
      <w:r w:rsidR="007557B4">
        <w:rPr>
          <w:rFonts w:hint="eastAsia"/>
          <w:i/>
        </w:rPr>
        <w:t>file</w:t>
      </w:r>
      <w:r w:rsidR="007557B4">
        <w:rPr>
          <w:i/>
        </w:rPr>
        <w:t>record</w:t>
      </w:r>
      <w:r w:rsidR="007557B4">
        <w:rPr>
          <w:rFonts w:hint="eastAsia"/>
          <w:i/>
        </w:rPr>
        <w:t>只能有</w:t>
      </w:r>
      <w:r w:rsidR="007557B4">
        <w:rPr>
          <w:rFonts w:hint="eastAsia"/>
          <w:i/>
        </w:rPr>
        <w:t>10000*2bytes</w:t>
      </w:r>
      <w:r w:rsidR="007557B4">
        <w:rPr>
          <w:rFonts w:hint="eastAsia"/>
          <w:i/>
        </w:rPr>
        <w:t>的地址空间，需要使用</w:t>
      </w:r>
      <w:r w:rsidR="007557B4">
        <w:rPr>
          <w:rFonts w:hint="eastAsia"/>
          <w:i/>
        </w:rPr>
        <w:t>65</w:t>
      </w:r>
      <w:r w:rsidR="007557B4">
        <w:rPr>
          <w:rFonts w:hint="eastAsia"/>
          <w:i/>
        </w:rPr>
        <w:t>号功能码，及其子码来实现较大文件的分多片</w:t>
      </w:r>
      <w:r w:rsidR="007557B4">
        <w:rPr>
          <w:rFonts w:hint="eastAsia"/>
          <w:i/>
        </w:rPr>
        <w:t>file</w:t>
      </w:r>
      <w:r w:rsidR="007557B4">
        <w:rPr>
          <w:i/>
        </w:rPr>
        <w:t>record</w:t>
      </w:r>
      <w:r w:rsidR="007557B4">
        <w:rPr>
          <w:rFonts w:hint="eastAsia"/>
          <w:i/>
        </w:rPr>
        <w:t>的读写操作。</w:t>
      </w:r>
    </w:p>
    <w:p w14:paraId="79FC4837" w14:textId="4835991C" w:rsidR="000A79C7" w:rsidRDefault="000A79C7" w:rsidP="000A79C7">
      <w:pPr>
        <w:pStyle w:val="a6"/>
        <w:ind w:firstLine="0"/>
        <w:rPr>
          <w:ins w:id="158" w:author="Guo, Wei (NZQSI7)" w:date="2020-11-05T15:42:00Z"/>
          <w:i/>
        </w:rPr>
      </w:pPr>
    </w:p>
    <w:p w14:paraId="4B3F9133" w14:textId="28F4A48A" w:rsidR="000A79C7" w:rsidRDefault="000A79C7" w:rsidP="000A79C7">
      <w:pPr>
        <w:pStyle w:val="a6"/>
        <w:ind w:firstLine="0"/>
        <w:rPr>
          <w:ins w:id="159" w:author="Guo, Wei (NZQSI7)" w:date="2020-11-05T15:43:00Z"/>
          <w:i/>
        </w:rPr>
      </w:pPr>
      <w:ins w:id="160" w:author="Guo, Wei (NZQSI7)" w:date="2020-11-05T15:43:00Z">
        <w:r>
          <w:rPr>
            <w:i/>
          </w:rPr>
          <w:t>Filerecord</w:t>
        </w:r>
      </w:ins>
    </w:p>
    <w:p w14:paraId="7A70CA5F" w14:textId="0CA47134" w:rsidR="000A79C7" w:rsidRDefault="000A79C7" w:rsidP="000A79C7">
      <w:pPr>
        <w:pStyle w:val="a6"/>
        <w:ind w:firstLine="0"/>
        <w:rPr>
          <w:ins w:id="161" w:author="Guo, Wei (NZQSI7)" w:date="2020-11-05T15:43:00Z"/>
          <w:i/>
        </w:rPr>
      </w:pPr>
      <w:ins w:id="162" w:author="Guo, Wei (NZQSI7)" w:date="2020-11-05T15:43:00Z">
        <w:r>
          <w:rPr>
            <w:i/>
          </w:rPr>
          <w:t>R</w:t>
        </w:r>
        <w:r>
          <w:rPr>
            <w:rFonts w:hint="eastAsia"/>
            <w:i/>
          </w:rPr>
          <w:t>ead</w:t>
        </w:r>
        <w:r>
          <w:rPr>
            <w:i/>
          </w:rPr>
          <w:t>:</w:t>
        </w:r>
      </w:ins>
    </w:p>
    <w:p w14:paraId="1B978646" w14:textId="40FA0B57" w:rsidR="000A79C7" w:rsidRDefault="000A79C7" w:rsidP="000A79C7">
      <w:pPr>
        <w:pStyle w:val="a6"/>
        <w:ind w:firstLine="0"/>
        <w:rPr>
          <w:ins w:id="163" w:author="Guo, Wei (NZQSI7)" w:date="2020-11-05T16:17:00Z"/>
          <w:i/>
        </w:rPr>
      </w:pPr>
      <w:ins w:id="164" w:author="Guo, Wei (NZQSI7)" w:date="2020-11-05T15:48:00Z">
        <w:r>
          <w:rPr>
            <w:rFonts w:hint="eastAsia"/>
            <w:i/>
          </w:rPr>
          <w:t>r</w:t>
        </w:r>
        <w:r>
          <w:rPr>
            <w:i/>
          </w:rPr>
          <w:t>eaquest</w:t>
        </w:r>
      </w:ins>
      <w:ins w:id="165" w:author="Guo, Wei (NZQSI7)" w:date="2020-11-05T15:43:00Z">
        <w:r>
          <w:rPr>
            <w:rFonts w:hint="eastAsia"/>
            <w:i/>
          </w:rPr>
          <w:t>功能码</w:t>
        </w:r>
        <w:r>
          <w:rPr>
            <w:rFonts w:hint="eastAsia"/>
            <w:i/>
          </w:rPr>
          <w:t>0</w:t>
        </w:r>
        <w:r>
          <w:rPr>
            <w:i/>
          </w:rPr>
          <w:t>x14</w:t>
        </w:r>
      </w:ins>
    </w:p>
    <w:p w14:paraId="5391D81B" w14:textId="5E66523B" w:rsidR="00FA007C" w:rsidRDefault="00FA007C">
      <w:pPr>
        <w:pStyle w:val="a6"/>
        <w:ind w:firstLine="0"/>
        <w:rPr>
          <w:i/>
        </w:rPr>
        <w:pPrChange w:id="166" w:author="Guo, Wei (NZQSI7)" w:date="2020-11-05T15:40:00Z">
          <w:pPr>
            <w:pStyle w:val="a6"/>
            <w:numPr>
              <w:numId w:val="16"/>
            </w:numPr>
            <w:ind w:left="780" w:hanging="360"/>
          </w:pPr>
        </w:pPrChange>
      </w:pPr>
      <w:ins w:id="167" w:author="Guo, Wei (NZQSI7)" w:date="2020-11-05T16:17:00Z">
        <w:r>
          <w:rPr>
            <w:i/>
          </w:rPr>
          <w:t>0x</w:t>
        </w:r>
        <w:r>
          <w:rPr>
            <w:rFonts w:hint="eastAsia"/>
            <w:i/>
          </w:rPr>
          <w:t>0</w:t>
        </w:r>
        <w:r>
          <w:rPr>
            <w:i/>
          </w:rPr>
          <w:t xml:space="preserve">3 0x14 </w:t>
        </w:r>
      </w:ins>
    </w:p>
    <w:tbl>
      <w:tblPr>
        <w:tblW w:w="9701" w:type="dxa"/>
        <w:jc w:val="center"/>
        <w:tblLook w:val="04A0" w:firstRow="1" w:lastRow="0" w:firstColumn="1" w:lastColumn="0" w:noHBand="0" w:noVBand="1"/>
      </w:tblPr>
      <w:tblGrid>
        <w:gridCol w:w="1313"/>
        <w:gridCol w:w="1729"/>
        <w:gridCol w:w="2069"/>
        <w:gridCol w:w="1056"/>
        <w:gridCol w:w="1276"/>
        <w:gridCol w:w="2258"/>
      </w:tblGrid>
      <w:tr w:rsidR="001825D7" w:rsidRPr="009B21E2" w14:paraId="439B3597" w14:textId="77777777" w:rsidTr="00447536">
        <w:trPr>
          <w:trHeight w:val="276"/>
          <w:jc w:val="center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D962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4E41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功能分类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02A8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实现方式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488D" w14:textId="77777777" w:rsidR="001825D7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MB </w:t>
            </w:r>
          </w:p>
          <w:p w14:paraId="79E3C836" w14:textId="11CA6DC1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功能码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AE34" w14:textId="77777777" w:rsidR="001825D7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MB </w:t>
            </w:r>
          </w:p>
          <w:p w14:paraId="3284B016" w14:textId="786EA994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子功能码</w:t>
            </w:r>
            <w:ins w:id="168" w:author="Guo, Wei (NZQSI7)" w:date="2020-11-05T10:18:00Z">
              <w:r w:rsidR="00295F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(</w:t>
              </w:r>
              <w:r w:rsidR="00295F93"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2byte)</w:t>
              </w:r>
            </w:ins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0832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数据长度</w:t>
            </w:r>
          </w:p>
        </w:tc>
      </w:tr>
      <w:tr w:rsidR="009B21E2" w:rsidRPr="009B21E2" w14:paraId="27FC9246" w14:textId="77777777" w:rsidTr="00447536">
        <w:trPr>
          <w:trHeight w:val="276"/>
          <w:jc w:val="center"/>
        </w:trPr>
        <w:tc>
          <w:tcPr>
            <w:tcW w:w="13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1073" w14:textId="77777777" w:rsidR="00447536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file </w:t>
            </w:r>
          </w:p>
          <w:p w14:paraId="3463AA03" w14:textId="14839634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operation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0BDB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read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B76F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file record read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064C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7DE1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1DA6" w14:textId="77777777" w:rsidR="001825D7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每次只请求</w:t>
            </w:r>
          </w:p>
          <w:p w14:paraId="10870CA3" w14:textId="1E57F198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1group, 1 reference</w:t>
            </w:r>
          </w:p>
        </w:tc>
      </w:tr>
      <w:tr w:rsidR="009B21E2" w:rsidRPr="009B21E2" w14:paraId="2F4390DB" w14:textId="77777777" w:rsidTr="00447536">
        <w:trPr>
          <w:trHeight w:val="276"/>
          <w:jc w:val="center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43EBB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415C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write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2D75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file record write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9C79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A5EC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83205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21E2" w:rsidRPr="009B21E2" w14:paraId="145C1853" w14:textId="77777777" w:rsidTr="00447536">
        <w:trPr>
          <w:trHeight w:val="276"/>
          <w:jc w:val="center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8ED63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C1E9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open for read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E469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功能码+file name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3EAC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44F8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BAEE" w14:textId="0DEA5785" w:rsidR="009B21E2" w:rsidRPr="009B21E2" w:rsidRDefault="00295F93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169" w:author="Guo, Wei (NZQSI7)" w:date="2020-11-05T10:12:00Z">
              <w:r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文件名(</w:t>
              </w:r>
              <w:r>
                <w:rPr>
                  <w:rFonts w:ascii="等线" w:eastAsia="等线" w:hAnsi="等线" w:cs="宋体"/>
                  <w:color w:val="000000"/>
                  <w:kern w:val="0"/>
                  <w:sz w:val="22"/>
                  <w:szCs w:val="22"/>
                </w:rPr>
                <w:t>128b)</w:t>
              </w:r>
            </w:ins>
            <w:r w:rsidR="009B21E2"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21E2" w:rsidRPr="009B21E2" w14:paraId="568701A5" w14:textId="77777777" w:rsidTr="00447536">
        <w:trPr>
          <w:trHeight w:val="276"/>
          <w:jc w:val="center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1DF627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1362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read done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4895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功能码+file name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3587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4C4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09EF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21E2" w:rsidRPr="009B21E2" w14:paraId="04AF29B7" w14:textId="77777777" w:rsidTr="00447536">
        <w:trPr>
          <w:trHeight w:val="276"/>
          <w:jc w:val="center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56FF65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811B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open for write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EA97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功能码+file name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470B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66EE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B512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21E2" w:rsidRPr="009B21E2" w14:paraId="7D8CEDF6" w14:textId="77777777" w:rsidTr="00447536">
        <w:trPr>
          <w:trHeight w:val="276"/>
          <w:jc w:val="center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01178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0715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write done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65FB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功能码+file name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0E40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6C58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1D33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21E2" w:rsidRPr="009B21E2" w14:paraId="4B6C1017" w14:textId="77777777" w:rsidTr="00447536">
        <w:trPr>
          <w:trHeight w:val="276"/>
          <w:jc w:val="center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1FEAA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82D1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force done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7B92" w14:textId="77777777" w:rsidR="009B21E2" w:rsidRPr="009B21E2" w:rsidRDefault="009B21E2" w:rsidP="009B21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功能码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5C3D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85F3" w14:textId="77777777" w:rsidR="009B21E2" w:rsidRPr="009B21E2" w:rsidRDefault="009B21E2" w:rsidP="009B21E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836F" w14:textId="77777777" w:rsidR="009B21E2" w:rsidRPr="009B21E2" w:rsidRDefault="009B21E2" w:rsidP="009B21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21E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0ACF654A" w14:textId="3E4E4E8A" w:rsidR="00D675C5" w:rsidRDefault="00CA3DA9" w:rsidP="00A95A35">
      <w:pPr>
        <w:pStyle w:val="21"/>
        <w:spacing w:before="120" w:after="120"/>
      </w:pPr>
      <w:r>
        <w:rPr>
          <w:rFonts w:hint="eastAsia"/>
        </w:rPr>
        <w:t>系统结构</w:t>
      </w:r>
      <w:bookmarkEnd w:id="21"/>
    </w:p>
    <w:p w14:paraId="0055FD1F" w14:textId="4E4C089B" w:rsidR="00482805" w:rsidRDefault="00F30F21" w:rsidP="003D4468">
      <w:pPr>
        <w:pStyle w:val="a6"/>
        <w:rPr>
          <w:noProof/>
        </w:rPr>
      </w:pPr>
      <w:r>
        <w:rPr>
          <w:noProof/>
        </w:rPr>
        <w:pict w14:anchorId="74F03D0B">
          <v:shape id="_x0000_i1028" type="#_x0000_t75" style="width:452.95pt;height:431.55pt">
            <v:imagedata r:id="rId18" o:title="Main1"/>
          </v:shape>
        </w:pict>
      </w:r>
    </w:p>
    <w:p w14:paraId="44A4483F" w14:textId="77777777" w:rsidR="00581975" w:rsidRDefault="00581975" w:rsidP="00581975">
      <w:pPr>
        <w:pStyle w:val="5"/>
        <w:numPr>
          <w:ilvl w:val="0"/>
          <w:numId w:val="0"/>
        </w:numPr>
        <w:spacing w:before="120" w:after="120"/>
        <w:ind w:left="1276" w:hanging="1276"/>
      </w:pPr>
      <w:r>
        <w:t>Modbus Slave RTU</w:t>
      </w:r>
      <w:r>
        <w:rPr>
          <w:rFonts w:hint="eastAsia"/>
        </w:rPr>
        <w:t>（私有协议传输）</w:t>
      </w:r>
    </w:p>
    <w:p w14:paraId="6D7481DC" w14:textId="77777777" w:rsidR="00581975" w:rsidRDefault="00581975" w:rsidP="00581975">
      <w:pPr>
        <w:pStyle w:val="a6"/>
      </w:pPr>
      <w:r>
        <w:t>M</w:t>
      </w:r>
      <w:r>
        <w:rPr>
          <w:rFonts w:hint="eastAsia"/>
        </w:rPr>
        <w:t>odbus</w:t>
      </w:r>
      <w:r>
        <w:t xml:space="preserve"> Slave RTU</w:t>
      </w:r>
      <w:r>
        <w:rPr>
          <w:rFonts w:hint="eastAsia"/>
        </w:rPr>
        <w:t>的私有协议传输主要有三个层次：应用层、传输层和驱动层。应用层主要是对</w:t>
      </w:r>
      <w:r>
        <w:rPr>
          <w:rFonts w:hint="eastAsia"/>
        </w:rPr>
        <w:t>m</w:t>
      </w:r>
      <w:r>
        <w:t>odbus slave</w:t>
      </w:r>
      <w:r>
        <w:rPr>
          <w:rFonts w:hint="eastAsia"/>
        </w:rPr>
        <w:t>配置初始化，创建串口的线程并开启轮询模式；传输层主要负责连接应用层和驱动层，将驱动层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接收的消息通过接收回调返回至应用层，将</w:t>
      </w:r>
      <w:r>
        <w:rPr>
          <w:rFonts w:hint="eastAsia"/>
        </w:rPr>
        <w:lastRenderedPageBreak/>
        <w:t>应用层下发的数据通过发送回调通知驱动层传送出去；驱动层主要是对传输层的一些函数接口的实现，包括串口的初始化，收发数据和设置超时等。</w:t>
      </w:r>
    </w:p>
    <w:p w14:paraId="29A6CC96" w14:textId="77777777" w:rsidR="00581975" w:rsidRDefault="00581975" w:rsidP="00581975">
      <w:pPr>
        <w:pStyle w:val="a6"/>
        <w:ind w:firstLine="0"/>
      </w:pPr>
      <w:r>
        <w:object w:dxaOrig="12268" w:dyaOrig="7494" w14:anchorId="019823DB">
          <v:shape id="_x0000_i1029" type="#_x0000_t75" style="width:501.7pt;height:306.7pt" o:ole="">
            <v:imagedata r:id="rId19" o:title=""/>
          </v:shape>
          <o:OLEObject Type="Embed" ProgID="Visio.Drawing.11" ShapeID="_x0000_i1029" DrawAspect="Content" ObjectID="_1666181659" r:id="rId20"/>
        </w:object>
      </w:r>
      <w:r>
        <w:rPr>
          <w:rFonts w:hint="eastAsia"/>
        </w:rPr>
        <w:t>注：</w:t>
      </w:r>
      <w:r>
        <w:rPr>
          <w:rFonts w:hint="eastAsia"/>
        </w:rPr>
        <w:t>1</w:t>
      </w:r>
      <w:r>
        <w:t>. F</w:t>
      </w:r>
      <w:r>
        <w:rPr>
          <w:rFonts w:hint="eastAsia"/>
        </w:rPr>
        <w:t>ile</w:t>
      </w:r>
      <w:r>
        <w:t xml:space="preserve"> Operation: </w:t>
      </w:r>
      <w:r>
        <w:rPr>
          <w:rFonts w:hint="eastAsia"/>
        </w:rPr>
        <w:t>read</w:t>
      </w:r>
      <w:r>
        <w:t>\write\</w:t>
      </w:r>
      <w:r w:rsidRPr="00A249B3">
        <w:rPr>
          <w:rFonts w:hint="eastAsia"/>
        </w:rPr>
        <w:t>open for read</w:t>
      </w:r>
      <w:r>
        <w:t>\</w:t>
      </w:r>
      <w:r w:rsidRPr="00A249B3">
        <w:t>read done</w:t>
      </w:r>
      <w:r>
        <w:t>\</w:t>
      </w:r>
      <w:r w:rsidRPr="00A249B3">
        <w:t>open for write</w:t>
      </w:r>
      <w:r>
        <w:t>\</w:t>
      </w:r>
      <w:r w:rsidRPr="00A249B3">
        <w:t>write done</w:t>
      </w:r>
      <w:r>
        <w:t>\</w:t>
      </w:r>
      <w:r w:rsidRPr="00A249B3">
        <w:t>force done</w:t>
      </w:r>
    </w:p>
    <w:p w14:paraId="7F034D1D" w14:textId="77777777" w:rsidR="00581975" w:rsidRPr="00DD3B73" w:rsidRDefault="00581975" w:rsidP="00581975">
      <w:pPr>
        <w:pStyle w:val="a6"/>
        <w:ind w:firstLineChars="200" w:firstLine="480"/>
        <w:rPr>
          <w:sz w:val="22"/>
          <w:szCs w:val="18"/>
        </w:rPr>
      </w:pPr>
      <w:r>
        <w:t>2. P</w:t>
      </w:r>
      <w:r w:rsidRPr="00A249B3">
        <w:t xml:space="preserve">rivate </w:t>
      </w:r>
      <w:r>
        <w:t>M</w:t>
      </w:r>
      <w:r w:rsidRPr="00A249B3">
        <w:t>ethod</w:t>
      </w:r>
      <w:r>
        <w:rPr>
          <w:rFonts w:hint="eastAsia"/>
        </w:rPr>
        <w:t>:</w:t>
      </w:r>
      <w:r w:rsidRPr="00A249B3">
        <w:t xml:space="preserve"> reboot</w:t>
      </w:r>
      <w:r>
        <w:t>\</w:t>
      </w:r>
      <w:r w:rsidRPr="00A249B3">
        <w:rPr>
          <w:rFonts w:hint="eastAsia"/>
          <w:sz w:val="22"/>
          <w:szCs w:val="18"/>
        </w:rPr>
        <w:t>设置时间</w:t>
      </w:r>
      <w:r>
        <w:rPr>
          <w:rFonts w:hint="eastAsia"/>
        </w:rPr>
        <w:t>\</w:t>
      </w:r>
      <w:r w:rsidRPr="00A249B3">
        <w:rPr>
          <w:rFonts w:hint="eastAsia"/>
          <w:sz w:val="22"/>
          <w:szCs w:val="18"/>
        </w:rPr>
        <w:t>更新固件</w:t>
      </w:r>
    </w:p>
    <w:p w14:paraId="55F2F21B" w14:textId="77777777" w:rsidR="00581975" w:rsidRDefault="00581975" w:rsidP="003D4468">
      <w:pPr>
        <w:pStyle w:val="a6"/>
        <w:rPr>
          <w:noProof/>
        </w:rPr>
      </w:pPr>
    </w:p>
    <w:p w14:paraId="7DDC35BF" w14:textId="0485A487" w:rsidR="00546CC5" w:rsidRDefault="00650723" w:rsidP="004E43C9">
      <w:pPr>
        <w:pStyle w:val="21"/>
        <w:spacing w:before="120" w:after="120"/>
      </w:pPr>
      <w:bookmarkStart w:id="170" w:name="_Toc23181864"/>
      <w:r>
        <w:rPr>
          <w:rFonts w:hint="eastAsia"/>
        </w:rPr>
        <w:t>功能需求关系</w:t>
      </w:r>
      <w:bookmarkEnd w:id="170"/>
    </w:p>
    <w:p w14:paraId="4E7C1F1A" w14:textId="77777777" w:rsidR="00546CC5" w:rsidRDefault="00D3150A" w:rsidP="004E43C9">
      <w:pPr>
        <w:pStyle w:val="21"/>
        <w:spacing w:before="120" w:after="120"/>
      </w:pPr>
      <w:bookmarkStart w:id="171" w:name="_Toc23181865"/>
      <w:r>
        <w:rPr>
          <w:rFonts w:hint="eastAsia"/>
        </w:rPr>
        <w:t>人工处理过程</w:t>
      </w:r>
      <w:bookmarkEnd w:id="171"/>
    </w:p>
    <w:p w14:paraId="52CB4A77" w14:textId="77777777" w:rsidR="006B1B40" w:rsidRDefault="006B1B40" w:rsidP="009C435C">
      <w:pPr>
        <w:pStyle w:val="21"/>
        <w:spacing w:before="120" w:after="120"/>
      </w:pPr>
      <w:bookmarkStart w:id="172" w:name="_Toc23181866"/>
      <w:r w:rsidRPr="009C435C">
        <w:rPr>
          <w:rFonts w:hint="eastAsia"/>
        </w:rPr>
        <w:t>尚未解决的问题</w:t>
      </w:r>
      <w:bookmarkEnd w:id="172"/>
    </w:p>
    <w:p w14:paraId="4FEFB6E7" w14:textId="77777777" w:rsidR="00852D52" w:rsidRPr="007E1928" w:rsidRDefault="004B4DE3" w:rsidP="00E917CE">
      <w:pPr>
        <w:pStyle w:val="1"/>
        <w:spacing w:before="240" w:after="240"/>
        <w:ind w:left="485" w:hanging="485"/>
      </w:pPr>
      <w:bookmarkStart w:id="173" w:name="_Toc23181867"/>
      <w:r>
        <w:rPr>
          <w:rFonts w:hint="eastAsia"/>
        </w:rPr>
        <w:t>接口</w:t>
      </w:r>
      <w:r w:rsidR="00074CFF">
        <w:rPr>
          <w:rFonts w:hint="eastAsia"/>
        </w:rPr>
        <w:t>设计</w:t>
      </w:r>
      <w:bookmarkEnd w:id="173"/>
    </w:p>
    <w:p w14:paraId="3A488AD1" w14:textId="77777777" w:rsidR="002E3535" w:rsidRDefault="006E2685" w:rsidP="00F55C42">
      <w:pPr>
        <w:pStyle w:val="21"/>
        <w:spacing w:before="120" w:after="120"/>
      </w:pPr>
      <w:bookmarkStart w:id="174" w:name="_Toc23181868"/>
      <w:r>
        <w:rPr>
          <w:rFonts w:hint="eastAsia"/>
        </w:rPr>
        <w:t>用户接口</w:t>
      </w:r>
      <w:bookmarkEnd w:id="174"/>
    </w:p>
    <w:p w14:paraId="0C025809" w14:textId="77777777" w:rsidR="00097D9B" w:rsidRPr="00BC3241" w:rsidRDefault="009A5526" w:rsidP="00097D9B">
      <w:pPr>
        <w:pStyle w:val="a6"/>
        <w:rPr>
          <w:i/>
        </w:rPr>
      </w:pPr>
      <w:r w:rsidRPr="00BC3241">
        <w:rPr>
          <w:rFonts w:hint="eastAsia"/>
          <w:i/>
        </w:rPr>
        <w:t>说明向用户提供的命令和语法结构、以及产品应答信息</w:t>
      </w:r>
      <w:r w:rsidR="004E23C1" w:rsidRPr="00BC3241">
        <w:rPr>
          <w:rFonts w:hint="eastAsia"/>
          <w:i/>
        </w:rPr>
        <w:t>。</w:t>
      </w:r>
    </w:p>
    <w:p w14:paraId="50F7F828" w14:textId="77777777" w:rsidR="002E3535" w:rsidRDefault="00451B69" w:rsidP="00F55C42">
      <w:pPr>
        <w:pStyle w:val="21"/>
        <w:spacing w:before="120" w:after="120"/>
      </w:pPr>
      <w:bookmarkStart w:id="175" w:name="_Toc23181869"/>
      <w:r>
        <w:rPr>
          <w:rFonts w:hint="eastAsia"/>
        </w:rPr>
        <w:t>外部接口</w:t>
      </w:r>
      <w:bookmarkEnd w:id="175"/>
    </w:p>
    <w:p w14:paraId="53F7FAC9" w14:textId="77777777" w:rsidR="00396611" w:rsidRPr="004B79F7" w:rsidRDefault="00F72A54" w:rsidP="00396611">
      <w:pPr>
        <w:pStyle w:val="a6"/>
        <w:rPr>
          <w:i/>
        </w:rPr>
      </w:pPr>
      <w:r w:rsidRPr="004B79F7">
        <w:rPr>
          <w:rFonts w:hint="eastAsia"/>
          <w:i/>
        </w:rPr>
        <w:t>说明本产品同外界的所有接口，包括软件、硬件接口、本产品与个支持软件</w:t>
      </w:r>
      <w:r w:rsidR="004B79F7" w:rsidRPr="004B79F7">
        <w:rPr>
          <w:rFonts w:hint="eastAsia"/>
          <w:i/>
        </w:rPr>
        <w:t>之间的接口关系。</w:t>
      </w:r>
    </w:p>
    <w:p w14:paraId="6B5CCC34" w14:textId="77777777" w:rsidR="006752BE" w:rsidRDefault="006752BE" w:rsidP="00A95417">
      <w:pPr>
        <w:pStyle w:val="21"/>
        <w:spacing w:before="120" w:after="120"/>
      </w:pPr>
      <w:bookmarkStart w:id="176" w:name="_Toc23181870"/>
      <w:r>
        <w:rPr>
          <w:rFonts w:hint="eastAsia"/>
        </w:rPr>
        <w:t>内部接口</w:t>
      </w:r>
      <w:bookmarkEnd w:id="176"/>
    </w:p>
    <w:p w14:paraId="6212E944" w14:textId="77777777" w:rsidR="00B27F88" w:rsidRPr="00931564" w:rsidRDefault="00317CC1" w:rsidP="00B27F88">
      <w:pPr>
        <w:pStyle w:val="a6"/>
        <w:rPr>
          <w:i/>
        </w:rPr>
      </w:pPr>
      <w:r w:rsidRPr="00931564">
        <w:rPr>
          <w:rFonts w:hint="eastAsia"/>
          <w:i/>
        </w:rPr>
        <w:t>说明本产品内部各个元素之间的接口关系</w:t>
      </w:r>
    </w:p>
    <w:p w14:paraId="0A8BB1A5" w14:textId="77777777" w:rsidR="00852D52" w:rsidRPr="007E1928" w:rsidRDefault="009124AF" w:rsidP="00E917CE">
      <w:pPr>
        <w:pStyle w:val="1"/>
        <w:spacing w:before="240" w:after="240"/>
        <w:ind w:left="485" w:hanging="485"/>
      </w:pPr>
      <w:bookmarkStart w:id="177" w:name="_Toc23181871"/>
      <w:r>
        <w:rPr>
          <w:rFonts w:hint="eastAsia"/>
        </w:rPr>
        <w:lastRenderedPageBreak/>
        <w:t>出错处理</w:t>
      </w:r>
      <w:bookmarkEnd w:id="177"/>
    </w:p>
    <w:p w14:paraId="2C2AB58C" w14:textId="77777777" w:rsidR="00D6527F" w:rsidRDefault="00DE34C1" w:rsidP="003C0686">
      <w:pPr>
        <w:pStyle w:val="21"/>
        <w:spacing w:before="120" w:after="120"/>
      </w:pPr>
      <w:bookmarkStart w:id="178" w:name="_Toc23181872"/>
      <w:r>
        <w:rPr>
          <w:rFonts w:hint="eastAsia"/>
        </w:rPr>
        <w:t>出错信息</w:t>
      </w:r>
      <w:bookmarkEnd w:id="178"/>
    </w:p>
    <w:p w14:paraId="7D8394F2" w14:textId="77777777" w:rsidR="00140912" w:rsidRPr="00D23391" w:rsidRDefault="0095227A" w:rsidP="00140912">
      <w:pPr>
        <w:pStyle w:val="a6"/>
        <w:rPr>
          <w:i/>
        </w:rPr>
      </w:pPr>
      <w:r>
        <w:rPr>
          <w:rFonts w:hint="eastAsia"/>
          <w:i/>
        </w:rPr>
        <w:t>用一览表的方式说明每种可能的出错或故障情况出现时，系统输出信息的形式、含义及处理方法。</w:t>
      </w:r>
    </w:p>
    <w:p w14:paraId="3BF606FE" w14:textId="77777777" w:rsidR="00EA2A62" w:rsidRDefault="00B87224" w:rsidP="003C0686">
      <w:pPr>
        <w:pStyle w:val="21"/>
        <w:spacing w:before="120" w:after="120"/>
      </w:pPr>
      <w:bookmarkStart w:id="179" w:name="_Toc23181873"/>
      <w:r>
        <w:rPr>
          <w:rFonts w:hint="eastAsia"/>
        </w:rPr>
        <w:t>产品维护设计</w:t>
      </w:r>
      <w:bookmarkEnd w:id="179"/>
    </w:p>
    <w:p w14:paraId="68771A82" w14:textId="77777777" w:rsidR="00D23391" w:rsidRPr="000C4002" w:rsidRDefault="006D491C" w:rsidP="00D23391">
      <w:pPr>
        <w:pStyle w:val="a6"/>
        <w:rPr>
          <w:i/>
        </w:rPr>
      </w:pPr>
      <w:r>
        <w:rPr>
          <w:rFonts w:hint="eastAsia"/>
          <w:i/>
        </w:rPr>
        <w:t>说明为了产品维护的方便，而在程序内部设计中做出的安排，包括在程序中专门安排用于系统检查与维护的检查点和专用模块。</w:t>
      </w:r>
    </w:p>
    <w:p w14:paraId="3C40DE12" w14:textId="77777777" w:rsidR="006F6A9F" w:rsidRPr="006F6A9F" w:rsidRDefault="00A83435" w:rsidP="00ED3644">
      <w:pPr>
        <w:pStyle w:val="1"/>
        <w:spacing w:before="240" w:after="240"/>
        <w:ind w:left="485" w:hanging="485"/>
      </w:pPr>
      <w:bookmarkStart w:id="180" w:name="_Toc23181874"/>
      <w:r w:rsidRPr="00DF6A51">
        <w:rPr>
          <w:rFonts w:hint="eastAsia"/>
        </w:rPr>
        <w:t>附加说明</w:t>
      </w:r>
      <w:bookmarkEnd w:id="180"/>
    </w:p>
    <w:sectPr w:rsidR="006F6A9F" w:rsidRPr="006F6A9F">
      <w:headerReference w:type="default" r:id="rId21"/>
      <w:footerReference w:type="default" r:id="rId22"/>
      <w:type w:val="continuous"/>
      <w:pgSz w:w="11907" w:h="16840"/>
      <w:pgMar w:top="1418" w:right="1418" w:bottom="1418" w:left="1418" w:header="851" w:footer="567" w:gutter="0"/>
      <w:pgNumType w:start="1"/>
      <w:cols w:space="720"/>
      <w:titlePg/>
      <w:docGrid w:linePitch="28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" w:author="Guo, Wei (NZQSI7)" w:date="2020-11-04T10:53:00Z" w:initials="GW(">
    <w:p w14:paraId="34B9C6D2" w14:textId="77777777" w:rsidR="001E35B9" w:rsidRDefault="001E35B9">
      <w:pPr>
        <w:pStyle w:val="ac"/>
      </w:pPr>
      <w:r>
        <w:rPr>
          <w:rStyle w:val="afe"/>
        </w:rPr>
        <w:annotationRef/>
      </w:r>
      <w:r>
        <w:rPr>
          <w:rFonts w:hint="eastAsia"/>
        </w:rPr>
        <w:t>R</w:t>
      </w:r>
      <w:r>
        <w:t>TU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校验码</w:t>
      </w:r>
    </w:p>
    <w:p w14:paraId="7ABC98FF" w14:textId="77777777" w:rsidR="001E35B9" w:rsidRDefault="001E35B9">
      <w:pPr>
        <w:pStyle w:val="ac"/>
      </w:pPr>
    </w:p>
    <w:p w14:paraId="515B889F" w14:textId="3D9791AE" w:rsidR="001E35B9" w:rsidRDefault="001E35B9">
      <w:pPr>
        <w:pStyle w:val="ac"/>
      </w:pPr>
    </w:p>
  </w:comment>
  <w:comment w:id="96" w:author="Guo, Wei (NZQSI7)" w:date="2020-11-04T14:33:00Z" w:initials="GW(">
    <w:p w14:paraId="7EA2C9DA" w14:textId="77777777" w:rsidR="001E35B9" w:rsidRDefault="001E35B9">
      <w:pPr>
        <w:pStyle w:val="ac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fe"/>
        </w:rPr>
        <w:annotationRef/>
      </w:r>
      <w:r>
        <w:rPr>
          <w:rFonts w:ascii="Arial" w:hAnsi="Arial" w:cs="Arial"/>
          <w:color w:val="333333"/>
          <w:szCs w:val="21"/>
          <w:shd w:val="clear" w:color="auto" w:fill="FFFFFF"/>
        </w:rPr>
        <w:t>时间戳是指格林威治时间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1970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秒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1970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08</w:t>
      </w:r>
      <w:r>
        <w:rPr>
          <w:rFonts w:ascii="Arial" w:hAnsi="Arial" w:cs="Arial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秒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起至现在的总秒数。</w:t>
      </w:r>
    </w:p>
    <w:p w14:paraId="0F330AEA" w14:textId="5D2129EE" w:rsidR="001E35B9" w:rsidRDefault="001E35B9">
      <w:pPr>
        <w:pStyle w:val="ac"/>
      </w:pP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ong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个字节</w:t>
      </w:r>
    </w:p>
  </w:comment>
  <w:comment w:id="102" w:author="Guo, Wei (NZQSI7)" w:date="2020-11-04T14:33:00Z" w:initials="GW(">
    <w:p w14:paraId="481F0B93" w14:textId="77777777" w:rsidR="001E35B9" w:rsidRDefault="001E35B9" w:rsidP="006374C8">
      <w:pPr>
        <w:pStyle w:val="ac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fe"/>
        </w:rPr>
        <w:annotationRef/>
      </w:r>
      <w:r>
        <w:rPr>
          <w:rFonts w:ascii="Arial" w:hAnsi="Arial" w:cs="Arial"/>
          <w:color w:val="333333"/>
          <w:szCs w:val="21"/>
          <w:shd w:val="clear" w:color="auto" w:fill="FFFFFF"/>
        </w:rPr>
        <w:t>时间戳是指格林威治时间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1970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秒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1970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08</w:t>
      </w:r>
      <w:r>
        <w:rPr>
          <w:rFonts w:ascii="Arial" w:hAnsi="Arial" w:cs="Arial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秒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起至现在的总秒数。</w:t>
      </w:r>
    </w:p>
    <w:p w14:paraId="6A0BD1A1" w14:textId="77777777" w:rsidR="001E35B9" w:rsidRDefault="001E35B9" w:rsidP="006374C8">
      <w:pPr>
        <w:pStyle w:val="ac"/>
      </w:pP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ong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个字节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5B889F" w15:done="0"/>
  <w15:commentEx w15:paraId="0F330AEA" w15:done="0"/>
  <w15:commentEx w15:paraId="6A0BD1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5B889F" w16cid:durableId="234D06C0"/>
  <w16cid:commentId w16cid:paraId="0F330AEA" w16cid:durableId="234D3A24"/>
  <w16cid:commentId w16cid:paraId="6A0BD1A1" w16cid:durableId="234D51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2D8D5" w14:textId="77777777" w:rsidR="00700FD4" w:rsidRDefault="00700FD4">
      <w:r>
        <w:separator/>
      </w:r>
    </w:p>
  </w:endnote>
  <w:endnote w:type="continuationSeparator" w:id="0">
    <w:p w14:paraId="39C774BE" w14:textId="77777777" w:rsidR="00700FD4" w:rsidRDefault="0070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简楷体">
    <w:altName w:val="宋体"/>
    <w:charset w:val="86"/>
    <w:family w:val="auto"/>
    <w:pitch w:val="variable"/>
    <w:sig w:usb0="00000001" w:usb1="080E0000" w:usb2="00000010" w:usb3="00000000" w:csb0="00040000" w:csb1="00000000"/>
  </w:font>
  <w:font w:name="FuturaA Bk BT">
    <w:altName w:val="Segoe Print"/>
    <w:charset w:val="00"/>
    <w:family w:val="swiss"/>
    <w:pitch w:val="variable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-方正超大字符集">
    <w:altName w:val="宋体"/>
    <w:charset w:val="86"/>
    <w:family w:val="script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xaEdmFontDZ">
    <w:altName w:val="宋体"/>
    <w:charset w:val="86"/>
    <w:family w:val="auto"/>
    <w:pitch w:val="variable"/>
    <w:sig w:usb0="00000000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7E56B" w14:textId="77777777" w:rsidR="001E35B9" w:rsidRDefault="001E35B9">
    <w:pPr>
      <w:pStyle w:val="af4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1558DD8A" w14:textId="77777777" w:rsidR="001E35B9" w:rsidRDefault="001E35B9">
    <w:pPr>
      <w:ind w:right="360"/>
    </w:pPr>
  </w:p>
  <w:tbl>
    <w:tblPr>
      <w:tblW w:w="9738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36"/>
      <w:gridCol w:w="5202"/>
    </w:tblGrid>
    <w:tr w:rsidR="001E35B9" w14:paraId="523EC3DA" w14:textId="77777777">
      <w:trPr>
        <w:cantSplit/>
      </w:trPr>
      <w:tc>
        <w:tcPr>
          <w:tcW w:w="4536" w:type="dxa"/>
          <w:tcBorders>
            <w:top w:val="single" w:sz="12" w:space="0" w:color="auto"/>
          </w:tcBorders>
        </w:tcPr>
        <w:p w14:paraId="0D37BC4C" w14:textId="77777777" w:rsidR="001E35B9" w:rsidRDefault="001E35B9">
          <w:pPr>
            <w:pStyle w:val="af5"/>
            <w:rPr>
              <w:lang w:val="en-GB"/>
            </w:rPr>
          </w:pPr>
          <w:r>
            <w:rPr>
              <w:rFonts w:hint="eastAsia"/>
              <w:lang w:val="en-GB"/>
            </w:rPr>
            <w:t>页码</w:t>
          </w:r>
          <w:r>
            <w:rPr>
              <w:lang w:val="en-GB"/>
            </w:rPr>
            <w:t xml:space="preserve"> /</w:t>
          </w:r>
          <w:r>
            <w:rPr>
              <w:rStyle w:val="afa"/>
            </w:rPr>
            <w:fldChar w:fldCharType="begin"/>
          </w:r>
          <w:r>
            <w:rPr>
              <w:rStyle w:val="afa"/>
            </w:rPr>
            <w:instrText xml:space="preserve"> NUMPAGES </w:instrText>
          </w:r>
          <w:r>
            <w:rPr>
              <w:rStyle w:val="afa"/>
            </w:rPr>
            <w:fldChar w:fldCharType="separate"/>
          </w:r>
          <w:r>
            <w:rPr>
              <w:rStyle w:val="afa"/>
            </w:rPr>
            <w:t>17</w:t>
          </w:r>
          <w:r>
            <w:rPr>
              <w:rStyle w:val="afa"/>
            </w:rPr>
            <w:fldChar w:fldCharType="end"/>
          </w:r>
        </w:p>
      </w:tc>
      <w:tc>
        <w:tcPr>
          <w:tcW w:w="5202" w:type="dxa"/>
          <w:tcBorders>
            <w:top w:val="single" w:sz="12" w:space="0" w:color="auto"/>
          </w:tcBorders>
        </w:tcPr>
        <w:p w14:paraId="2E3F6CD4" w14:textId="77777777" w:rsidR="001E35B9" w:rsidRDefault="00F30F21">
          <w:pPr>
            <w:pStyle w:val="af5"/>
            <w:rPr>
              <w:sz w:val="20"/>
              <w:lang w:val="en-GB"/>
            </w:rPr>
          </w:pPr>
          <w:r>
            <w:rPr>
              <w:b w:val="0"/>
            </w:rPr>
            <w:pict w14:anchorId="5792B1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27.8pt;height:23.7pt" fillcolor="#000005">
                <v:imagedata r:id="rId1" o:title="IFE - Logo (färbig - weißer Hintergrund)"/>
              </v:shape>
            </w:pict>
          </w:r>
        </w:p>
      </w:tc>
    </w:tr>
  </w:tbl>
  <w:p w14:paraId="4CEC5CEF" w14:textId="77777777" w:rsidR="001E35B9" w:rsidRDefault="001E35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F6BA1" w14:textId="77777777" w:rsidR="001E35B9" w:rsidRDefault="001E35B9">
    <w:pPr>
      <w:pStyle w:val="af4"/>
      <w:pBdr>
        <w:top w:val="single" w:sz="8" w:space="1" w:color="auto"/>
      </w:pBdr>
      <w:tabs>
        <w:tab w:val="left" w:pos="6720"/>
        <w:tab w:val="left" w:pos="7371"/>
      </w:tabs>
      <w:adjustRightInd w:val="0"/>
      <w:jc w:val="both"/>
      <w:rPr>
        <w:rStyle w:val="afa"/>
        <w:rFonts w:ascii="Calibri" w:hAnsi="Calibri" w:cs="Calibri"/>
        <w:sz w:val="21"/>
        <w:szCs w:val="21"/>
      </w:rPr>
    </w:pPr>
    <w:r>
      <w:rPr>
        <w:rStyle w:val="afa"/>
        <w:rFonts w:ascii="Calibri" w:hAnsi="Calibri" w:cs="Calibri"/>
        <w:sz w:val="21"/>
        <w:szCs w:val="21"/>
      </w:rPr>
      <w:t>Doc. No</w:t>
    </w:r>
    <w:r>
      <w:rPr>
        <w:rStyle w:val="afa"/>
        <w:rFonts w:ascii="Calibri" w:hAnsi="Calibri" w:cs="Calibri" w:hint="eastAsia"/>
        <w:sz w:val="21"/>
        <w:szCs w:val="21"/>
      </w:rPr>
      <w:t>.: PTC150</w:t>
    </w:r>
    <w:r>
      <w:rPr>
        <w:rFonts w:ascii="Calibri" w:eastAsia="Arial Unicode MS" w:hAnsi="Calibri" w:cs="Calibri"/>
        <w:szCs w:val="21"/>
      </w:rPr>
      <w:t xml:space="preserve"> T</w:t>
    </w:r>
    <w:r>
      <w:rPr>
        <w:rFonts w:ascii="Calibri" w:eastAsia="Arial Unicode MS" w:hAnsi="Calibri" w:cs="Calibri" w:hint="eastAsia"/>
        <w:szCs w:val="21"/>
      </w:rPr>
      <w:t>020101</w:t>
    </w:r>
    <w:r>
      <w:rPr>
        <w:rStyle w:val="afa"/>
        <w:rFonts w:ascii="Calibri" w:hAnsi="Calibri" w:cs="Calibri"/>
        <w:sz w:val="21"/>
        <w:szCs w:val="21"/>
      </w:rPr>
      <w:t xml:space="preserve"> / Rev.</w:t>
    </w:r>
    <w:r>
      <w:rPr>
        <w:rStyle w:val="afa"/>
        <w:rFonts w:ascii="Calibri" w:hAnsi="Calibri" w:cs="Calibri" w:hint="eastAsia"/>
        <w:sz w:val="21"/>
        <w:szCs w:val="21"/>
      </w:rPr>
      <w:t>A</w:t>
    </w:r>
  </w:p>
  <w:p w14:paraId="6DB0D235" w14:textId="77777777" w:rsidR="001E35B9" w:rsidRDefault="001E35B9">
    <w:pPr>
      <w:pStyle w:val="af4"/>
      <w:pBdr>
        <w:top w:val="single" w:sz="8" w:space="1" w:color="auto"/>
      </w:pBdr>
      <w:tabs>
        <w:tab w:val="left" w:pos="6720"/>
        <w:tab w:val="left" w:pos="7371"/>
      </w:tabs>
      <w:adjustRightInd w:val="0"/>
      <w:jc w:val="both"/>
      <w:rPr>
        <w:rStyle w:val="afa"/>
        <w:rFonts w:ascii="Calibri" w:hAnsi="Calibri" w:cs="Calibri"/>
        <w:sz w:val="21"/>
        <w:szCs w:val="21"/>
      </w:rPr>
    </w:pPr>
    <w:r>
      <w:rPr>
        <w:rStyle w:val="afa"/>
        <w:rFonts w:ascii="Calibri" w:hAnsi="Calibri" w:cs="Calibri"/>
        <w:sz w:val="21"/>
        <w:szCs w:val="21"/>
      </w:rPr>
      <w:t>This document is copyrighted by the Phoenix Contact and may not be reproduced without permission.</w:t>
    </w:r>
  </w:p>
  <w:p w14:paraId="337D2979" w14:textId="77777777" w:rsidR="001E35B9" w:rsidRDefault="001E35B9">
    <w:pPr>
      <w:pStyle w:val="af4"/>
      <w:pBdr>
        <w:top w:val="single" w:sz="8" w:space="1" w:color="auto"/>
      </w:pBdr>
      <w:tabs>
        <w:tab w:val="left" w:pos="6720"/>
        <w:tab w:val="left" w:pos="7371"/>
      </w:tabs>
      <w:adjustRightInd w:val="0"/>
      <w:jc w:val="both"/>
      <w:rPr>
        <w:rStyle w:val="afa"/>
        <w:rFonts w:ascii="Calibri" w:hAnsi="Calibri" w:cs="Calibri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CC9DD" w14:textId="07274CF8" w:rsidR="001E35B9" w:rsidRDefault="001E35B9">
    <w:pPr>
      <w:pStyle w:val="af4"/>
      <w:pBdr>
        <w:top w:val="single" w:sz="8" w:space="1" w:color="auto"/>
      </w:pBdr>
      <w:tabs>
        <w:tab w:val="left" w:pos="6720"/>
        <w:tab w:val="left" w:pos="7371"/>
      </w:tabs>
      <w:adjustRightInd w:val="0"/>
      <w:jc w:val="both"/>
      <w:rPr>
        <w:rStyle w:val="afa"/>
        <w:rFonts w:ascii="Calibri" w:hAnsi="Calibri" w:cs="Calibri"/>
        <w:sz w:val="21"/>
        <w:szCs w:val="21"/>
      </w:rPr>
    </w:pPr>
    <w:r>
      <w:rPr>
        <w:rStyle w:val="afa"/>
        <w:rFonts w:ascii="Calibri" w:hAnsi="Calibri" w:cs="Calibri"/>
        <w:sz w:val="21"/>
        <w:szCs w:val="21"/>
      </w:rPr>
      <w:t>Doc. No</w:t>
    </w:r>
    <w:r>
      <w:rPr>
        <w:rStyle w:val="afa"/>
        <w:rFonts w:ascii="Calibri" w:hAnsi="Calibri" w:cs="Calibri" w:hint="eastAsia"/>
        <w:sz w:val="21"/>
        <w:szCs w:val="21"/>
      </w:rPr>
      <w:t>.: PTC150</w:t>
    </w:r>
    <w:r>
      <w:rPr>
        <w:rFonts w:ascii="Calibri" w:eastAsia="Arial Unicode MS" w:hAnsi="Calibri" w:cs="Calibri"/>
        <w:szCs w:val="21"/>
      </w:rPr>
      <w:t xml:space="preserve"> T</w:t>
    </w:r>
    <w:r>
      <w:rPr>
        <w:rFonts w:ascii="Calibri" w:eastAsia="Arial Unicode MS" w:hAnsi="Calibri" w:cs="Calibri" w:hint="eastAsia"/>
        <w:szCs w:val="21"/>
      </w:rPr>
      <w:t>020101</w:t>
    </w:r>
    <w:r>
      <w:rPr>
        <w:rStyle w:val="afa"/>
        <w:rFonts w:ascii="Calibri" w:hAnsi="Calibri" w:cs="Calibri"/>
        <w:sz w:val="21"/>
        <w:szCs w:val="21"/>
      </w:rPr>
      <w:t xml:space="preserve"> / Rev.</w:t>
    </w:r>
    <w:r>
      <w:rPr>
        <w:rStyle w:val="afa"/>
        <w:rFonts w:ascii="Calibri" w:hAnsi="Calibri" w:cs="Calibri" w:hint="eastAsia"/>
        <w:sz w:val="21"/>
        <w:szCs w:val="21"/>
      </w:rPr>
      <w:t xml:space="preserve">A                                                Page: </w:t>
    </w:r>
    <w:r>
      <w:rPr>
        <w:rStyle w:val="afa"/>
        <w:rFonts w:ascii="Calibri" w:hAnsi="Calibri" w:cs="Calibri"/>
        <w:sz w:val="21"/>
        <w:szCs w:val="21"/>
      </w:rPr>
      <w:fldChar w:fldCharType="begin"/>
    </w:r>
    <w:r>
      <w:rPr>
        <w:rStyle w:val="afa"/>
        <w:rFonts w:ascii="Calibri" w:hAnsi="Calibri" w:cs="Calibri" w:hint="eastAsia"/>
        <w:sz w:val="21"/>
        <w:szCs w:val="21"/>
      </w:rPr>
      <w:instrText>=</w:instrText>
    </w:r>
    <w:r>
      <w:rPr>
        <w:rStyle w:val="afa"/>
        <w:rFonts w:ascii="Calibri" w:hAnsi="Calibri" w:cs="Calibri"/>
        <w:sz w:val="21"/>
        <w:szCs w:val="21"/>
      </w:rPr>
      <w:fldChar w:fldCharType="begin"/>
    </w:r>
    <w:r>
      <w:rPr>
        <w:rStyle w:val="afa"/>
        <w:rFonts w:ascii="Calibri" w:hAnsi="Calibri" w:cs="Calibri"/>
        <w:sz w:val="21"/>
        <w:szCs w:val="21"/>
      </w:rPr>
      <w:instrText>PAGE</w:instrText>
    </w:r>
    <w:r>
      <w:rPr>
        <w:rStyle w:val="afa"/>
        <w:rFonts w:ascii="Calibri" w:hAnsi="Calibri" w:cs="Calibri"/>
        <w:sz w:val="21"/>
        <w:szCs w:val="21"/>
      </w:rPr>
      <w:fldChar w:fldCharType="separate"/>
    </w:r>
    <w:r w:rsidR="00F30F21">
      <w:rPr>
        <w:rStyle w:val="afa"/>
        <w:rFonts w:ascii="Calibri" w:hAnsi="Calibri" w:cs="Calibri"/>
        <w:noProof/>
        <w:sz w:val="21"/>
        <w:szCs w:val="21"/>
      </w:rPr>
      <w:instrText>7</w:instrText>
    </w:r>
    <w:r>
      <w:rPr>
        <w:rStyle w:val="afa"/>
        <w:rFonts w:ascii="Calibri" w:hAnsi="Calibri" w:cs="Calibri"/>
        <w:sz w:val="21"/>
        <w:szCs w:val="21"/>
      </w:rPr>
      <w:fldChar w:fldCharType="end"/>
    </w:r>
    <w:r>
      <w:rPr>
        <w:rStyle w:val="afa"/>
        <w:rFonts w:ascii="Calibri" w:hAnsi="Calibri" w:cs="Calibri" w:hint="eastAsia"/>
        <w:sz w:val="21"/>
        <w:szCs w:val="21"/>
      </w:rPr>
      <w:instrText>-1</w:instrText>
    </w:r>
    <w:r>
      <w:rPr>
        <w:rStyle w:val="afa"/>
        <w:rFonts w:ascii="Calibri" w:hAnsi="Calibri" w:cs="Calibri"/>
        <w:sz w:val="21"/>
        <w:szCs w:val="21"/>
      </w:rPr>
      <w:fldChar w:fldCharType="separate"/>
    </w:r>
    <w:r w:rsidR="00F30F21">
      <w:rPr>
        <w:rStyle w:val="afa"/>
        <w:rFonts w:ascii="Calibri" w:hAnsi="Calibri" w:cs="Calibri"/>
        <w:noProof/>
        <w:sz w:val="21"/>
        <w:szCs w:val="21"/>
      </w:rPr>
      <w:t>6</w:t>
    </w:r>
    <w:r>
      <w:rPr>
        <w:rStyle w:val="afa"/>
        <w:rFonts w:ascii="Calibri" w:hAnsi="Calibri" w:cs="Calibri"/>
        <w:sz w:val="21"/>
        <w:szCs w:val="21"/>
      </w:rPr>
      <w:fldChar w:fldCharType="end"/>
    </w:r>
    <w:r>
      <w:rPr>
        <w:rStyle w:val="afa"/>
        <w:rFonts w:ascii="Calibri" w:hAnsi="Calibri" w:cs="Calibri" w:hint="eastAsia"/>
        <w:sz w:val="21"/>
        <w:szCs w:val="21"/>
      </w:rPr>
      <w:t xml:space="preserve"> / </w:t>
    </w:r>
    <w:r>
      <w:rPr>
        <w:rStyle w:val="afa"/>
        <w:rFonts w:ascii="Calibri" w:hAnsi="Calibri" w:cs="Calibri"/>
        <w:sz w:val="21"/>
        <w:szCs w:val="21"/>
      </w:rPr>
      <w:fldChar w:fldCharType="begin"/>
    </w:r>
    <w:r>
      <w:rPr>
        <w:rStyle w:val="afa"/>
        <w:rFonts w:ascii="Calibri" w:hAnsi="Calibri" w:cs="Calibri"/>
        <w:sz w:val="21"/>
        <w:szCs w:val="21"/>
      </w:rPr>
      <w:instrText xml:space="preserve"> </w:instrText>
    </w:r>
    <w:r>
      <w:rPr>
        <w:rStyle w:val="afa"/>
        <w:rFonts w:ascii="Calibri" w:hAnsi="Calibri" w:cs="Calibri" w:hint="eastAsia"/>
        <w:sz w:val="21"/>
        <w:szCs w:val="21"/>
      </w:rPr>
      <w:instrText xml:space="preserve">= </w:instrText>
    </w:r>
    <w:r>
      <w:rPr>
        <w:rStyle w:val="afa"/>
        <w:rFonts w:ascii="Calibri" w:hAnsi="Calibri" w:cs="Calibri"/>
        <w:sz w:val="21"/>
        <w:szCs w:val="21"/>
      </w:rPr>
      <w:fldChar w:fldCharType="begin"/>
    </w:r>
    <w:r>
      <w:rPr>
        <w:rStyle w:val="afa"/>
        <w:rFonts w:ascii="Calibri" w:hAnsi="Calibri" w:cs="Calibri"/>
        <w:sz w:val="21"/>
        <w:szCs w:val="21"/>
      </w:rPr>
      <w:instrText xml:space="preserve"> </w:instrText>
    </w:r>
    <w:r>
      <w:rPr>
        <w:rStyle w:val="afa"/>
        <w:rFonts w:ascii="Calibri" w:hAnsi="Calibri" w:cs="Calibri" w:hint="eastAsia"/>
        <w:sz w:val="21"/>
        <w:szCs w:val="21"/>
      </w:rPr>
      <w:instrText>SECTIONPAGES</w:instrText>
    </w:r>
    <w:r>
      <w:rPr>
        <w:rStyle w:val="afa"/>
        <w:rFonts w:ascii="Calibri" w:hAnsi="Calibri" w:cs="Calibri"/>
        <w:sz w:val="21"/>
        <w:szCs w:val="21"/>
      </w:rPr>
      <w:fldChar w:fldCharType="separate"/>
    </w:r>
    <w:r w:rsidR="00F30F21">
      <w:rPr>
        <w:rStyle w:val="afa"/>
        <w:rFonts w:ascii="Calibri" w:hAnsi="Calibri" w:cs="Calibri"/>
        <w:noProof/>
        <w:sz w:val="21"/>
        <w:szCs w:val="21"/>
      </w:rPr>
      <w:instrText>7</w:instrText>
    </w:r>
    <w:r>
      <w:rPr>
        <w:rStyle w:val="afa"/>
        <w:rFonts w:ascii="Calibri" w:hAnsi="Calibri" w:cs="Calibri"/>
        <w:sz w:val="21"/>
        <w:szCs w:val="21"/>
      </w:rPr>
      <w:fldChar w:fldCharType="end"/>
    </w:r>
    <w:r>
      <w:rPr>
        <w:rStyle w:val="afa"/>
        <w:rFonts w:ascii="Calibri" w:hAnsi="Calibri" w:cs="Calibri" w:hint="eastAsia"/>
        <w:sz w:val="21"/>
        <w:szCs w:val="21"/>
      </w:rPr>
      <w:instrText xml:space="preserve"> -1 </w:instrText>
    </w:r>
    <w:r>
      <w:rPr>
        <w:rStyle w:val="afa"/>
        <w:rFonts w:ascii="Calibri" w:hAnsi="Calibri" w:cs="Calibri"/>
        <w:sz w:val="21"/>
        <w:szCs w:val="21"/>
      </w:rPr>
      <w:fldChar w:fldCharType="separate"/>
    </w:r>
    <w:r w:rsidR="00F30F21">
      <w:rPr>
        <w:rStyle w:val="afa"/>
        <w:rFonts w:ascii="Calibri" w:hAnsi="Calibri" w:cs="Calibri"/>
        <w:noProof/>
        <w:sz w:val="21"/>
        <w:szCs w:val="21"/>
      </w:rPr>
      <w:t>6</w:t>
    </w:r>
    <w:r>
      <w:rPr>
        <w:rStyle w:val="afa"/>
        <w:rFonts w:ascii="Calibri" w:hAnsi="Calibri" w:cs="Calibri"/>
        <w:sz w:val="21"/>
        <w:szCs w:val="21"/>
      </w:rPr>
      <w:fldChar w:fldCharType="end"/>
    </w:r>
  </w:p>
  <w:p w14:paraId="2338F5A2" w14:textId="77777777" w:rsidR="001E35B9" w:rsidRDefault="001E35B9">
    <w:pPr>
      <w:pStyle w:val="af4"/>
      <w:pBdr>
        <w:top w:val="single" w:sz="8" w:space="1" w:color="auto"/>
      </w:pBdr>
      <w:tabs>
        <w:tab w:val="left" w:pos="6720"/>
        <w:tab w:val="left" w:pos="7371"/>
      </w:tabs>
      <w:adjustRightInd w:val="0"/>
      <w:jc w:val="both"/>
      <w:rPr>
        <w:rStyle w:val="afa"/>
        <w:rFonts w:ascii="Calibri" w:hAnsi="Calibri" w:cs="Calibri"/>
        <w:sz w:val="21"/>
        <w:szCs w:val="21"/>
      </w:rPr>
    </w:pPr>
    <w:r>
      <w:rPr>
        <w:rStyle w:val="afa"/>
        <w:rFonts w:ascii="Calibri" w:hAnsi="Calibri" w:cs="Calibri"/>
        <w:sz w:val="21"/>
        <w:szCs w:val="21"/>
      </w:rPr>
      <w:t>This document is copyrighted by the Phoenix Contact and may not be reproduced without permission.</w:t>
    </w:r>
  </w:p>
  <w:p w14:paraId="5B34133A" w14:textId="77777777" w:rsidR="001E35B9" w:rsidRDefault="001E35B9">
    <w:pPr>
      <w:pStyle w:val="af4"/>
      <w:pBdr>
        <w:top w:val="single" w:sz="8" w:space="1" w:color="auto"/>
      </w:pBdr>
      <w:tabs>
        <w:tab w:val="left" w:pos="6720"/>
        <w:tab w:val="left" w:pos="7371"/>
      </w:tabs>
      <w:adjustRightInd w:val="0"/>
      <w:jc w:val="both"/>
      <w:rPr>
        <w:rStyle w:val="afa"/>
        <w:rFonts w:ascii="Calibri" w:hAnsi="Calibri" w:cs="Calibri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E504E" w14:textId="77777777" w:rsidR="00700FD4" w:rsidRDefault="00700FD4">
      <w:r>
        <w:separator/>
      </w:r>
    </w:p>
  </w:footnote>
  <w:footnote w:type="continuationSeparator" w:id="0">
    <w:p w14:paraId="551B93CB" w14:textId="77777777" w:rsidR="00700FD4" w:rsidRDefault="00700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25694" w14:textId="77777777" w:rsidR="001E35B9" w:rsidRDefault="001E35B9"/>
  <w:tbl>
    <w:tblPr>
      <w:tblW w:w="9738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36"/>
      <w:gridCol w:w="5202"/>
    </w:tblGrid>
    <w:tr w:rsidR="001E35B9" w14:paraId="500791F5" w14:textId="77777777">
      <w:trPr>
        <w:cantSplit/>
      </w:trPr>
      <w:tc>
        <w:tcPr>
          <w:tcW w:w="4536" w:type="dxa"/>
          <w:tcBorders>
            <w:bottom w:val="single" w:sz="12" w:space="0" w:color="auto"/>
          </w:tcBorders>
        </w:tcPr>
        <w:p w14:paraId="7AE07063" w14:textId="77777777" w:rsidR="001E35B9" w:rsidRDefault="001E35B9">
          <w:pPr>
            <w:pStyle w:val="af5"/>
            <w:rPr>
              <w:lang w:val="en-GB"/>
            </w:rPr>
          </w:pPr>
          <w:r>
            <w:t>T4</w:t>
          </w:r>
          <w:r>
            <w:rPr>
              <w:rFonts w:hint="eastAsia"/>
            </w:rPr>
            <w:t>10557</w:t>
          </w:r>
          <w:r>
            <w:t>R23“</w:t>
          </w:r>
          <w:r>
            <w:rPr>
              <w:rFonts w:hint="eastAsia"/>
            </w:rPr>
            <w:t>C</w:t>
          </w:r>
          <w:r>
            <w:t>“</w:t>
          </w:r>
        </w:p>
      </w:tc>
      <w:tc>
        <w:tcPr>
          <w:tcW w:w="5202" w:type="dxa"/>
          <w:tcBorders>
            <w:bottom w:val="single" w:sz="12" w:space="0" w:color="auto"/>
          </w:tcBorders>
        </w:tcPr>
        <w:p w14:paraId="0F44734A" w14:textId="77777777" w:rsidR="001E35B9" w:rsidRDefault="001E35B9">
          <w:pPr>
            <w:pStyle w:val="af5"/>
            <w:rPr>
              <w:lang w:val="en-GB"/>
            </w:rPr>
          </w:pPr>
          <w:r>
            <w:t>RS485</w:t>
          </w:r>
          <w:r>
            <w:rPr>
              <w:rFonts w:hint="eastAsia"/>
            </w:rPr>
            <w:t>接口说明书</w:t>
          </w:r>
        </w:p>
      </w:tc>
    </w:tr>
  </w:tbl>
  <w:p w14:paraId="4D77470F" w14:textId="77777777" w:rsidR="001E35B9" w:rsidRDefault="001E35B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97406" w14:textId="77777777" w:rsidR="001E35B9" w:rsidRDefault="00700FD4">
    <w:pPr>
      <w:jc w:val="right"/>
      <w:rPr>
        <w:rFonts w:ascii="Calibri" w:eastAsia="黑体" w:hAnsi="Calibri" w:cs="Calibri"/>
        <w:szCs w:val="21"/>
      </w:rPr>
    </w:pPr>
    <w:r>
      <w:rPr>
        <w:rFonts w:ascii="Calibri" w:hAnsi="Calibri" w:cs="Calibri"/>
        <w:szCs w:val="21"/>
      </w:rPr>
      <w:pict w14:anchorId="6CDEB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style="position:absolute;left:0;text-align:left;margin-left:675pt;margin-top:4.95pt;width:27pt;height:25.9pt;z-index:2;mso-width-relative:page;mso-height-relative:page">
          <v:imagedata r:id="rId1" o:title="" croptop="2880f" cropbottom="2178f" cropleft="17076f" cropright="21424f"/>
        </v:shape>
      </w:pict>
    </w:r>
    <w:r w:rsidR="001E35B9" w:rsidRPr="00C207E9">
      <w:rPr>
        <w:rFonts w:ascii="Calibri" w:hAnsi="Calibri" w:cs="Calibri"/>
        <w:szCs w:val="21"/>
      </w:rPr>
      <w:t xml:space="preserve"> </w:t>
    </w:r>
    <w:r w:rsidR="001E35B9">
      <w:rPr>
        <w:rFonts w:ascii="Calibri" w:hAnsi="Calibri" w:cs="Calibri"/>
        <w:szCs w:val="21"/>
      </w:rPr>
      <w:t>T</w:t>
    </w:r>
    <w:r w:rsidR="001E35B9">
      <w:rPr>
        <w:rFonts w:ascii="Calibri" w:hAnsi="Calibri" w:cs="Calibri" w:hint="eastAsia"/>
        <w:szCs w:val="21"/>
      </w:rPr>
      <w:t>echnical</w:t>
    </w:r>
    <w:r w:rsidR="001E35B9">
      <w:rPr>
        <w:rFonts w:ascii="Calibri" w:hAnsi="Calibri" w:cs="Calibri"/>
        <w:szCs w:val="21"/>
      </w:rPr>
      <w:t xml:space="preserve"> </w:t>
    </w:r>
    <w:r w:rsidR="001E35B9">
      <w:rPr>
        <w:rFonts w:ascii="Calibri" w:hAnsi="Calibri" w:cs="Calibri" w:hint="eastAsia"/>
        <w:szCs w:val="21"/>
      </w:rPr>
      <w:t xml:space="preserve">specification </w:t>
    </w:r>
    <w:r w:rsidR="001E35B9">
      <w:rPr>
        <w:rFonts w:ascii="Calibri" w:hAnsi="Calibri" w:cs="Calibri"/>
        <w:szCs w:val="21"/>
      </w:rPr>
      <w:t xml:space="preserve"> </w:t>
    </w:r>
    <w:r w:rsidR="00F30F21">
      <w:rPr>
        <w:rFonts w:ascii="Calibri" w:eastAsia="黑体" w:hAnsi="Calibri" w:cs="Calibri"/>
        <w:szCs w:val="21"/>
      </w:rPr>
      <w:pict w14:anchorId="36CFA8FD">
        <v:shape id="_x0000_i1026" type="#_x0000_t75" style="width:75.2pt;height:19.6pt">
          <v:imagedata r:id="rId2" o:title="phoenix logo small"/>
        </v:shape>
      </w:pict>
    </w:r>
  </w:p>
  <w:p w14:paraId="3084B9C3" w14:textId="77777777" w:rsidR="001E35B9" w:rsidRDefault="001E35B9">
    <w:pPr>
      <w:pBdr>
        <w:top w:val="single" w:sz="6" w:space="1" w:color="auto"/>
      </w:pBdr>
      <w:jc w:val="center"/>
      <w:rPr>
        <w:rFonts w:ascii="Arial" w:hAnsi="Arial"/>
        <w:sz w:val="8"/>
      </w:rPr>
    </w:pPr>
  </w:p>
  <w:p w14:paraId="6ED72E6D" w14:textId="77777777" w:rsidR="001E35B9" w:rsidRDefault="001E35B9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836D8" w14:textId="77777777" w:rsidR="001E35B9" w:rsidRDefault="00700FD4">
    <w:pPr>
      <w:pStyle w:val="af5"/>
      <w:spacing w:line="260" w:lineRule="exact"/>
      <w:ind w:right="420"/>
      <w:jc w:val="both"/>
      <w:rPr>
        <w:rFonts w:ascii="Arial" w:hAnsi="Arial"/>
        <w:sz w:val="24"/>
      </w:rPr>
    </w:pPr>
    <w:r>
      <w:rPr>
        <w:rFonts w:ascii="Arial" w:hAnsi="Arial"/>
        <w:sz w:val="24"/>
      </w:rPr>
      <w:pict w14:anchorId="31A004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675pt;margin-top:-2.85pt;width:27pt;height:25.9pt;z-index:1;mso-width-relative:page;mso-height-relative:page">
          <v:imagedata r:id="rId1" o:title="" croptop="2880f" cropbottom="2178f" cropleft="17076f" cropright="21424f"/>
        </v:shape>
      </w:pict>
    </w:r>
  </w:p>
  <w:p w14:paraId="023D061E" w14:textId="77777777" w:rsidR="001E35B9" w:rsidRDefault="001E35B9">
    <w:pPr>
      <w:pStyle w:val="af5"/>
      <w:spacing w:line="260" w:lineRule="exact"/>
      <w:ind w:right="540"/>
      <w:jc w:val="both"/>
      <w:rPr>
        <w:rFonts w:ascii="Arial" w:hAnsi="Arial" w:cs="Arial"/>
        <w:sz w:val="24"/>
        <w:szCs w:val="24"/>
      </w:rPr>
    </w:pPr>
    <w:r>
      <w:rPr>
        <w:rFonts w:ascii="Arial" w:hAnsi="Arial" w:cs="Arial" w:hint="eastAsia"/>
        <w:sz w:val="24"/>
        <w:szCs w:val="24"/>
      </w:rPr>
      <w:t>Phoenix Contact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0EA04" w14:textId="77777777" w:rsidR="001E35B9" w:rsidRDefault="00700FD4">
    <w:pPr>
      <w:jc w:val="right"/>
      <w:rPr>
        <w:rFonts w:ascii="Calibri" w:eastAsia="黑体" w:hAnsi="Calibri" w:cs="Calibri"/>
        <w:szCs w:val="21"/>
      </w:rPr>
    </w:pPr>
    <w:r>
      <w:rPr>
        <w:rFonts w:ascii="Calibri" w:hAnsi="Calibri" w:cs="Calibri"/>
        <w:szCs w:val="21"/>
      </w:rPr>
      <w:pict w14:anchorId="62D805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5" type="#_x0000_t75" style="position:absolute;left:0;text-align:left;margin-left:675pt;margin-top:4.95pt;width:27pt;height:25.9pt;z-index:3;mso-width-relative:page;mso-height-relative:page">
          <v:imagedata r:id="rId1" o:title="" croptop="2880f" cropbottom="2178f" cropleft="17076f" cropright="21424f"/>
        </v:shape>
      </w:pict>
    </w:r>
    <w:r w:rsidR="001E35B9">
      <w:rPr>
        <w:rFonts w:ascii="Calibri" w:hAnsi="Calibri" w:cs="Calibri"/>
        <w:szCs w:val="21"/>
      </w:rPr>
      <w:t>T</w:t>
    </w:r>
    <w:r w:rsidR="001E35B9">
      <w:rPr>
        <w:rFonts w:ascii="Calibri" w:hAnsi="Calibri" w:cs="Calibri" w:hint="eastAsia"/>
        <w:szCs w:val="21"/>
      </w:rPr>
      <w:t>echnical</w:t>
    </w:r>
    <w:r w:rsidR="001E35B9">
      <w:rPr>
        <w:rFonts w:ascii="Calibri" w:hAnsi="Calibri" w:cs="Calibri"/>
        <w:szCs w:val="21"/>
      </w:rPr>
      <w:t xml:space="preserve"> </w:t>
    </w:r>
    <w:r w:rsidR="001E35B9">
      <w:rPr>
        <w:rFonts w:ascii="Calibri" w:hAnsi="Calibri" w:cs="Calibri" w:hint="eastAsia"/>
        <w:szCs w:val="21"/>
      </w:rPr>
      <w:t xml:space="preserve">specification </w:t>
    </w:r>
    <w:r w:rsidR="001E35B9">
      <w:rPr>
        <w:rFonts w:ascii="Calibri" w:hAnsi="Calibri" w:cs="Calibri"/>
        <w:szCs w:val="21"/>
      </w:rPr>
      <w:t xml:space="preserve"> </w:t>
    </w:r>
    <w:r>
      <w:rPr>
        <w:rFonts w:ascii="Calibri" w:eastAsia="黑体" w:hAnsi="Calibri" w:cs="Calibri"/>
        <w:szCs w:val="21"/>
      </w:rPr>
      <w:pict w14:anchorId="1459AE2B">
        <v:shape id="_x0000_i1030" type="#_x0000_t75" style="width:75.2pt;height:20.95pt" o:ole="">
          <v:imagedata r:id="rId2" o:title="phoenix logo small"/>
        </v:shape>
      </w:pict>
    </w:r>
  </w:p>
  <w:p w14:paraId="665E857A" w14:textId="77777777" w:rsidR="001E35B9" w:rsidRDefault="001E35B9">
    <w:pPr>
      <w:pBdr>
        <w:top w:val="single" w:sz="6" w:space="1" w:color="auto"/>
      </w:pBdr>
      <w:jc w:val="center"/>
      <w:rPr>
        <w:rFonts w:ascii="Arial" w:hAnsi="Arial"/>
        <w:sz w:val="8"/>
      </w:rPr>
    </w:pPr>
  </w:p>
  <w:p w14:paraId="533373FC" w14:textId="77777777" w:rsidR="001E35B9" w:rsidRDefault="001E35B9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549E23"/>
    <w:multiLevelType w:val="multilevel"/>
    <w:tmpl w:val="8D549E23"/>
    <w:lvl w:ilvl="0">
      <w:start w:val="1"/>
      <w:numFmt w:val="bullet"/>
      <w:pStyle w:val="TableTextBullet"/>
      <w:lvlText w:val=""/>
      <w:lvlJc w:val="left"/>
      <w:pPr>
        <w:tabs>
          <w:tab w:val="left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FCC81D76"/>
    <w:multiLevelType w:val="singleLevel"/>
    <w:tmpl w:val="FCC81D76"/>
    <w:lvl w:ilvl="0">
      <w:start w:val="1"/>
      <w:numFmt w:val="decimal"/>
      <w:pStyle w:val="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2" w15:restartNumberingAfterBreak="0">
    <w:nsid w:val="01B72736"/>
    <w:multiLevelType w:val="singleLevel"/>
    <w:tmpl w:val="01B72736"/>
    <w:lvl w:ilvl="0">
      <w:start w:val="1"/>
      <w:numFmt w:val="bullet"/>
      <w:pStyle w:val="20"/>
      <w:lvlText w:val="—"/>
      <w:lvlJc w:val="left"/>
      <w:pPr>
        <w:tabs>
          <w:tab w:val="left" w:pos="851"/>
        </w:tabs>
        <w:ind w:left="851" w:hanging="426"/>
      </w:pPr>
      <w:rPr>
        <w:rFonts w:ascii="宋体" w:eastAsia="宋体" w:hAnsi="宋体" w:hint="eastAsia"/>
        <w:w w:val="180"/>
      </w:rPr>
    </w:lvl>
  </w:abstractNum>
  <w:abstractNum w:abstractNumId="3" w15:restartNumberingAfterBreak="0">
    <w:nsid w:val="05972C4D"/>
    <w:multiLevelType w:val="hybridMultilevel"/>
    <w:tmpl w:val="4B625BB2"/>
    <w:lvl w:ilvl="0" w:tplc="1494C17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80731F8"/>
    <w:multiLevelType w:val="multilevel"/>
    <w:tmpl w:val="080731F8"/>
    <w:lvl w:ilvl="0">
      <w:start w:val="1"/>
      <w:numFmt w:val="decimal"/>
      <w:pStyle w:val="1"/>
      <w:lvlText w:val="%1"/>
      <w:lvlJc w:val="left"/>
      <w:pPr>
        <w:tabs>
          <w:tab w:val="left" w:pos="482"/>
        </w:tabs>
        <w:ind w:left="482" w:hanging="482"/>
      </w:pPr>
      <w:rPr>
        <w:rFonts w:ascii="Arial" w:eastAsia="宋体" w:hAnsi="Arial" w:hint="default"/>
        <w:b/>
        <w:i w:val="0"/>
        <w:sz w:val="28"/>
        <w:szCs w:val="28"/>
      </w:rPr>
    </w:lvl>
    <w:lvl w:ilvl="1">
      <w:start w:val="1"/>
      <w:numFmt w:val="decimal"/>
      <w:pStyle w:val="21"/>
      <w:lvlText w:val="%1.%2"/>
      <w:lvlJc w:val="left"/>
      <w:pPr>
        <w:tabs>
          <w:tab w:val="left" w:pos="638"/>
        </w:tabs>
        <w:ind w:left="638" w:hanging="638"/>
      </w:pPr>
      <w:rPr>
        <w:rFonts w:ascii="Arial" w:eastAsia="宋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1060"/>
        </w:tabs>
        <w:ind w:left="1060" w:hanging="1060"/>
      </w:pPr>
      <w:rPr>
        <w:rFonts w:ascii="Arial" w:eastAsia="宋体" w:hAnsi="Arial" w:hint="default"/>
        <w:b w:val="0"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276"/>
        </w:tabs>
        <w:ind w:left="1276" w:hanging="1276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488"/>
        </w:tabs>
        <w:ind w:left="1488" w:hanging="1488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ascii="Times New Roman" w:eastAsia="宋体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18" w:hanging="1418"/>
      </w:pPr>
      <w:rPr>
        <w:rFonts w:ascii="Times New Roman" w:eastAsia="宋体" w:hAnsi="Times New Roman" w:hint="default"/>
        <w:b w:val="0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left" w:pos="1800"/>
        </w:tabs>
        <w:ind w:left="1559" w:hanging="1559"/>
      </w:pPr>
      <w:rPr>
        <w:rFonts w:ascii="Times New Roman" w:eastAsia="宋体" w:hAnsi="Times New Roman" w:hint="default"/>
        <w:b w:val="0"/>
        <w:i w:val="0"/>
        <w:sz w:val="24"/>
      </w:rPr>
    </w:lvl>
  </w:abstractNum>
  <w:abstractNum w:abstractNumId="5" w15:restartNumberingAfterBreak="0">
    <w:nsid w:val="0BC40B7F"/>
    <w:multiLevelType w:val="hybridMultilevel"/>
    <w:tmpl w:val="846488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13497E12"/>
    <w:multiLevelType w:val="multilevel"/>
    <w:tmpl w:val="13497E12"/>
    <w:lvl w:ilvl="0">
      <w:start w:val="1"/>
      <w:numFmt w:val="upperLetter"/>
      <w:pStyle w:val="10"/>
      <w:suff w:val="nothing"/>
      <w:lvlText w:val="附录%1.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1">
      <w:start w:val="1"/>
      <w:numFmt w:val="decimal"/>
      <w:pStyle w:val="22"/>
      <w:lvlText w:val="%1.%2"/>
      <w:lvlJc w:val="left"/>
      <w:pPr>
        <w:tabs>
          <w:tab w:val="left" w:pos="638"/>
        </w:tabs>
        <w:ind w:left="638" w:hanging="638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30"/>
      <w:lvlText w:val="%1.%2.%3"/>
      <w:lvlJc w:val="left"/>
      <w:pPr>
        <w:tabs>
          <w:tab w:val="left" w:pos="1080"/>
        </w:tabs>
        <w:ind w:left="851" w:hanging="851"/>
      </w:pPr>
      <w:rPr>
        <w:rFonts w:ascii="Times New Roman" w:eastAsia="宋体" w:hAnsi="Times New Roman" w:hint="default"/>
        <w:b w:val="0"/>
        <w:i w:val="0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1440"/>
        </w:tabs>
        <w:ind w:left="1063" w:hanging="1063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0"/>
      <w:lvlText w:val="%1.%2.%3.%4.%5"/>
      <w:lvlJc w:val="left"/>
      <w:pPr>
        <w:tabs>
          <w:tab w:val="left" w:pos="1800"/>
        </w:tabs>
        <w:ind w:left="1276" w:hanging="1276"/>
      </w:pPr>
      <w:rPr>
        <w:rFonts w:ascii="Times New Roman" w:eastAsia="宋体" w:hAnsi="Times New Roman" w:hint="default"/>
        <w:b w:val="0"/>
        <w:i w:val="0"/>
        <w:sz w:val="24"/>
      </w:rPr>
    </w:lvl>
    <w:lvl w:ilvl="5">
      <w:start w:val="1"/>
      <w:numFmt w:val="decimal"/>
      <w:pStyle w:val="60"/>
      <w:lvlText w:val="%1.%2.%3.%4.%5.%6"/>
      <w:lvlJc w:val="left"/>
      <w:pPr>
        <w:tabs>
          <w:tab w:val="left" w:pos="2160"/>
        </w:tabs>
        <w:ind w:left="1488" w:hanging="1488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left" w:pos="4320"/>
        </w:tabs>
        <w:ind w:left="1276" w:hanging="1276"/>
      </w:pPr>
      <w:rPr>
        <w:rFonts w:ascii="Times New Roman" w:eastAsia="宋体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left" w:pos="5040"/>
        </w:tabs>
        <w:ind w:left="1418" w:hanging="1418"/>
      </w:pPr>
      <w:rPr>
        <w:rFonts w:ascii="Times New Roman" w:eastAsia="宋体" w:hAnsi="Times New Roman" w:hint="default"/>
        <w:b w:val="0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1559" w:hanging="1559"/>
      </w:pPr>
      <w:rPr>
        <w:rFonts w:ascii="Times New Roman" w:eastAsia="宋体" w:hAnsi="Times New Roman" w:hint="default"/>
        <w:b w:val="0"/>
        <w:i w:val="0"/>
        <w:sz w:val="24"/>
      </w:rPr>
    </w:lvl>
  </w:abstractNum>
  <w:abstractNum w:abstractNumId="7" w15:restartNumberingAfterBreak="0">
    <w:nsid w:val="19C00110"/>
    <w:multiLevelType w:val="multilevel"/>
    <w:tmpl w:val="19C00110"/>
    <w:lvl w:ilvl="0">
      <w:start w:val="1"/>
      <w:numFmt w:val="none"/>
      <w:suff w:val="nothing"/>
      <w:lvlText w:val="%1"/>
      <w:lvlJc w:val="left"/>
      <w:pPr>
        <w:tabs>
          <w:tab w:val="left" w:pos="0"/>
        </w:tabs>
        <w:ind w:left="-2415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"/>
      <w:suff w:val="nothing"/>
      <w:lvlText w:val="%1%2　"/>
      <w:lvlJc w:val="left"/>
      <w:pPr>
        <w:tabs>
          <w:tab w:val="left" w:pos="0"/>
        </w:tabs>
        <w:ind w:left="180" w:firstLine="0"/>
      </w:pPr>
      <w:rPr>
        <w:rFonts w:ascii="黑体" w:eastAsia="黑体" w:hAnsi="黑体" w:hint="eastAsia"/>
        <w:b w:val="0"/>
        <w:i w:val="0"/>
        <w:sz w:val="32"/>
        <w:szCs w:val="32"/>
      </w:rPr>
    </w:lvl>
    <w:lvl w:ilvl="2">
      <w:start w:val="1"/>
      <w:numFmt w:val="decimal"/>
      <w:pStyle w:val="a0"/>
      <w:suff w:val="nothing"/>
      <w:lvlText w:val="%1%2.%3　"/>
      <w:lvlJc w:val="left"/>
      <w:pPr>
        <w:tabs>
          <w:tab w:val="left" w:pos="0"/>
        </w:tabs>
        <w:ind w:left="-2415" w:firstLine="0"/>
      </w:pPr>
      <w:rPr>
        <w:rFonts w:ascii="黑体" w:eastAsia="黑体" w:hAnsi="黑体" w:hint="eastAsia"/>
        <w:b w:val="0"/>
        <w:i w:val="0"/>
        <w:sz w:val="28"/>
        <w:szCs w:val="28"/>
      </w:rPr>
    </w:lvl>
    <w:lvl w:ilvl="3">
      <w:start w:val="1"/>
      <w:numFmt w:val="decimal"/>
      <w:pStyle w:val="a1"/>
      <w:suff w:val="nothing"/>
      <w:lvlText w:val="%1%2.%3.%4　"/>
      <w:lvlJc w:val="left"/>
      <w:pPr>
        <w:tabs>
          <w:tab w:val="left" w:pos="0"/>
        </w:tabs>
        <w:ind w:left="0" w:firstLine="0"/>
      </w:pPr>
      <w:rPr>
        <w:rFonts w:ascii="黑体" w:eastAsia="黑体" w:hAnsi="黑体" w:hint="eastAsia"/>
        <w:b w:val="0"/>
        <w:i w:val="0"/>
        <w:sz w:val="24"/>
        <w:szCs w:val="24"/>
      </w:rPr>
    </w:lvl>
    <w:lvl w:ilvl="4">
      <w:start w:val="1"/>
      <w:numFmt w:val="decimal"/>
      <w:pStyle w:val="a2"/>
      <w:suff w:val="nothing"/>
      <w:lvlText w:val="%1%2.%3.%4.%5　"/>
      <w:lvlJc w:val="left"/>
      <w:pPr>
        <w:tabs>
          <w:tab w:val="left" w:pos="0"/>
        </w:tabs>
        <w:ind w:left="-2415" w:firstLine="0"/>
      </w:pPr>
      <w:rPr>
        <w:rFonts w:ascii="黑体" w:eastAsia="黑体" w:hAnsi="黑体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tabs>
          <w:tab w:val="left" w:pos="0"/>
        </w:tabs>
        <w:ind w:left="-2415" w:firstLine="0"/>
      </w:pPr>
      <w:rPr>
        <w:rFonts w:ascii="黑体" w:eastAsia="黑体" w:hAnsi="黑体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tabs>
          <w:tab w:val="left" w:pos="0"/>
        </w:tabs>
        <w:ind w:left="-2415" w:firstLine="0"/>
      </w:pPr>
      <w:rPr>
        <w:rFonts w:ascii="黑体" w:eastAsia="黑体" w:hAnsi="黑体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1936"/>
        </w:tabs>
        <w:ind w:left="15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362"/>
        </w:tabs>
        <w:ind w:left="2262" w:hanging="1700"/>
      </w:pPr>
      <w:rPr>
        <w:rFonts w:hint="eastAsia"/>
      </w:rPr>
    </w:lvl>
  </w:abstractNum>
  <w:abstractNum w:abstractNumId="8" w15:restartNumberingAfterBreak="0">
    <w:nsid w:val="1D1C68CA"/>
    <w:multiLevelType w:val="hybridMultilevel"/>
    <w:tmpl w:val="23386F3C"/>
    <w:lvl w:ilvl="0" w:tplc="1E5ACA1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660005"/>
    <w:multiLevelType w:val="hybridMultilevel"/>
    <w:tmpl w:val="99F4C5EE"/>
    <w:lvl w:ilvl="0" w:tplc="2862A81A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2CE264EA"/>
    <w:multiLevelType w:val="singleLevel"/>
    <w:tmpl w:val="2CE264EA"/>
    <w:lvl w:ilvl="0">
      <w:start w:val="1"/>
      <w:numFmt w:val="bullet"/>
      <w:pStyle w:val="Aufzhlung"/>
      <w:lvlText w:val=""/>
      <w:lvlJc w:val="left"/>
      <w:pPr>
        <w:tabs>
          <w:tab w:val="left" w:pos="885"/>
        </w:tabs>
        <w:ind w:left="885" w:hanging="360"/>
      </w:pPr>
      <w:rPr>
        <w:rFonts w:ascii="Symbol" w:hAnsi="Symbol" w:hint="default"/>
      </w:rPr>
    </w:lvl>
  </w:abstractNum>
  <w:abstractNum w:abstractNumId="11" w15:restartNumberingAfterBreak="0">
    <w:nsid w:val="41851BD3"/>
    <w:multiLevelType w:val="singleLevel"/>
    <w:tmpl w:val="41851BD3"/>
    <w:lvl w:ilvl="0">
      <w:start w:val="1"/>
      <w:numFmt w:val="lowerLetter"/>
      <w:pStyle w:val="a3"/>
      <w:lvlText w:val="%1)"/>
      <w:lvlJc w:val="left"/>
      <w:pPr>
        <w:tabs>
          <w:tab w:val="left" w:pos="1145"/>
        </w:tabs>
        <w:ind w:left="425" w:firstLine="0"/>
      </w:pPr>
      <w:rPr>
        <w:rFonts w:ascii="Times New Roman" w:eastAsia="Times New Roman" w:hAnsi="Times New Roman" w:cs="Times New Roman"/>
        <w:w w:val="180"/>
        <w:sz w:val="21"/>
        <w:szCs w:val="21"/>
      </w:rPr>
    </w:lvl>
  </w:abstractNum>
  <w:abstractNum w:abstractNumId="12" w15:restartNumberingAfterBreak="0">
    <w:nsid w:val="4DA89948"/>
    <w:multiLevelType w:val="multilevel"/>
    <w:tmpl w:val="4DA89948"/>
    <w:lvl w:ilvl="0">
      <w:start w:val="1"/>
      <w:numFmt w:val="bullet"/>
      <w:pStyle w:val="Glossar"/>
      <w:lvlText w:val=""/>
      <w:lvlJc w:val="left"/>
      <w:pPr>
        <w:tabs>
          <w:tab w:val="left" w:pos="840"/>
        </w:tabs>
        <w:ind w:left="0" w:firstLine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E9D9DE0"/>
    <w:multiLevelType w:val="singleLevel"/>
    <w:tmpl w:val="4E9D9DE0"/>
    <w:lvl w:ilvl="0">
      <w:start w:val="1"/>
      <w:numFmt w:val="bullet"/>
      <w:pStyle w:val="Bullet1"/>
      <w:lvlText w:val=""/>
      <w:lvlJc w:val="left"/>
      <w:pPr>
        <w:tabs>
          <w:tab w:val="left" w:pos="1352"/>
        </w:tabs>
        <w:ind w:left="1276" w:hanging="284"/>
      </w:pPr>
      <w:rPr>
        <w:rFonts w:ascii="Symbol" w:hAnsi="Symbol" w:hint="default"/>
      </w:rPr>
    </w:lvl>
  </w:abstractNum>
  <w:abstractNum w:abstractNumId="14" w15:restartNumberingAfterBreak="0">
    <w:nsid w:val="53535022"/>
    <w:multiLevelType w:val="hybridMultilevel"/>
    <w:tmpl w:val="23386F3C"/>
    <w:lvl w:ilvl="0" w:tplc="1E5ACA1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6E7644B"/>
    <w:multiLevelType w:val="singleLevel"/>
    <w:tmpl w:val="56E7644B"/>
    <w:lvl w:ilvl="0">
      <w:start w:val="1"/>
      <w:numFmt w:val="lowerLetter"/>
      <w:pStyle w:val="a4"/>
      <w:lvlText w:val="%1)  "/>
      <w:lvlJc w:val="left"/>
      <w:pPr>
        <w:tabs>
          <w:tab w:val="left" w:pos="606"/>
        </w:tabs>
        <w:ind w:left="606" w:hanging="426"/>
      </w:pPr>
      <w:rPr>
        <w:rFonts w:hint="eastAsia"/>
      </w:rPr>
    </w:lvl>
  </w:abstractNum>
  <w:abstractNum w:abstractNumId="16" w15:restartNumberingAfterBreak="0">
    <w:nsid w:val="598AB4E1"/>
    <w:multiLevelType w:val="multilevel"/>
    <w:tmpl w:val="598AB4E1"/>
    <w:lvl w:ilvl="0">
      <w:start w:val="1"/>
      <w:numFmt w:val="bullet"/>
      <w:pStyle w:val="Aufzball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sz w:val="16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F55C6"/>
    <w:multiLevelType w:val="singleLevel"/>
    <w:tmpl w:val="6E6F55C6"/>
    <w:lvl w:ilvl="0">
      <w:start w:val="1"/>
      <w:numFmt w:val="decimal"/>
      <w:pStyle w:val="Reference"/>
      <w:lvlText w:val="[%1]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11"/>
  </w:num>
  <w:num w:numId="5">
    <w:abstractNumId w:val="2"/>
  </w:num>
  <w:num w:numId="6">
    <w:abstractNumId w:val="6"/>
  </w:num>
  <w:num w:numId="7">
    <w:abstractNumId w:val="16"/>
  </w:num>
  <w:num w:numId="8">
    <w:abstractNumId w:val="12"/>
  </w:num>
  <w:num w:numId="9">
    <w:abstractNumId w:val="10"/>
  </w:num>
  <w:num w:numId="10">
    <w:abstractNumId w:val="13"/>
  </w:num>
  <w:num w:numId="11">
    <w:abstractNumId w:val="0"/>
  </w:num>
  <w:num w:numId="12">
    <w:abstractNumId w:val="17"/>
  </w:num>
  <w:num w:numId="13">
    <w:abstractNumId w:val="7"/>
  </w:num>
  <w:num w:numId="14">
    <w:abstractNumId w:val="5"/>
  </w:num>
  <w:num w:numId="15">
    <w:abstractNumId w:val="3"/>
  </w:num>
  <w:num w:numId="16">
    <w:abstractNumId w:val="14"/>
  </w:num>
  <w:num w:numId="17">
    <w:abstractNumId w:val="8"/>
  </w:num>
  <w:num w:numId="18">
    <w:abstractNumId w:val="9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o, Wei (NZQSI7)">
    <w15:presenceInfo w15:providerId="AD" w15:userId="S::NZQSI7@asia.phoenixcontact.com::e9d5f057-349a-48c5-b545-e32271351a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126"/>
    <w:rsid w:val="00000EC2"/>
    <w:rsid w:val="00001465"/>
    <w:rsid w:val="00001634"/>
    <w:rsid w:val="000018E0"/>
    <w:rsid w:val="00001B9E"/>
    <w:rsid w:val="00001F07"/>
    <w:rsid w:val="00001FAF"/>
    <w:rsid w:val="000021C3"/>
    <w:rsid w:val="00002695"/>
    <w:rsid w:val="00002969"/>
    <w:rsid w:val="0000315C"/>
    <w:rsid w:val="00003283"/>
    <w:rsid w:val="0000341D"/>
    <w:rsid w:val="00003685"/>
    <w:rsid w:val="00003AD4"/>
    <w:rsid w:val="00003D7D"/>
    <w:rsid w:val="00004444"/>
    <w:rsid w:val="0000529F"/>
    <w:rsid w:val="00005574"/>
    <w:rsid w:val="000059F3"/>
    <w:rsid w:val="00005A7B"/>
    <w:rsid w:val="000061C1"/>
    <w:rsid w:val="000073B1"/>
    <w:rsid w:val="00010AD9"/>
    <w:rsid w:val="00010BE9"/>
    <w:rsid w:val="00010D6D"/>
    <w:rsid w:val="00010F74"/>
    <w:rsid w:val="00011861"/>
    <w:rsid w:val="00011B9D"/>
    <w:rsid w:val="000128EB"/>
    <w:rsid w:val="000132CC"/>
    <w:rsid w:val="00013A09"/>
    <w:rsid w:val="00013AF5"/>
    <w:rsid w:val="000142C5"/>
    <w:rsid w:val="00014D07"/>
    <w:rsid w:val="000150B4"/>
    <w:rsid w:val="00015544"/>
    <w:rsid w:val="000156C1"/>
    <w:rsid w:val="00015AC8"/>
    <w:rsid w:val="00015FDA"/>
    <w:rsid w:val="00016396"/>
    <w:rsid w:val="00016B66"/>
    <w:rsid w:val="000207F9"/>
    <w:rsid w:val="00020F30"/>
    <w:rsid w:val="0002135A"/>
    <w:rsid w:val="00021A7B"/>
    <w:rsid w:val="00022399"/>
    <w:rsid w:val="000223CD"/>
    <w:rsid w:val="00022412"/>
    <w:rsid w:val="000229A0"/>
    <w:rsid w:val="00022A6E"/>
    <w:rsid w:val="00023D79"/>
    <w:rsid w:val="00024C7E"/>
    <w:rsid w:val="000254FB"/>
    <w:rsid w:val="00025AF7"/>
    <w:rsid w:val="00025F0E"/>
    <w:rsid w:val="000272A3"/>
    <w:rsid w:val="000277C3"/>
    <w:rsid w:val="00027AA3"/>
    <w:rsid w:val="0003013D"/>
    <w:rsid w:val="00030EAB"/>
    <w:rsid w:val="0003129E"/>
    <w:rsid w:val="0003165F"/>
    <w:rsid w:val="00032582"/>
    <w:rsid w:val="000326F0"/>
    <w:rsid w:val="00032C53"/>
    <w:rsid w:val="00032DF0"/>
    <w:rsid w:val="000343BC"/>
    <w:rsid w:val="00034B1B"/>
    <w:rsid w:val="00034EA4"/>
    <w:rsid w:val="0003649E"/>
    <w:rsid w:val="00036ADE"/>
    <w:rsid w:val="00036CFE"/>
    <w:rsid w:val="00037879"/>
    <w:rsid w:val="0004035C"/>
    <w:rsid w:val="000404EA"/>
    <w:rsid w:val="00040A2C"/>
    <w:rsid w:val="00040CBC"/>
    <w:rsid w:val="000413AF"/>
    <w:rsid w:val="000418C3"/>
    <w:rsid w:val="00041ABA"/>
    <w:rsid w:val="00042275"/>
    <w:rsid w:val="000423F3"/>
    <w:rsid w:val="00042475"/>
    <w:rsid w:val="00042722"/>
    <w:rsid w:val="00042BFA"/>
    <w:rsid w:val="00043765"/>
    <w:rsid w:val="00043932"/>
    <w:rsid w:val="00043A5D"/>
    <w:rsid w:val="00043C22"/>
    <w:rsid w:val="0004403F"/>
    <w:rsid w:val="00044721"/>
    <w:rsid w:val="0004498C"/>
    <w:rsid w:val="00044C9E"/>
    <w:rsid w:val="00045E33"/>
    <w:rsid w:val="00045F58"/>
    <w:rsid w:val="00046317"/>
    <w:rsid w:val="00046430"/>
    <w:rsid w:val="000468D6"/>
    <w:rsid w:val="00046BB9"/>
    <w:rsid w:val="00046BDB"/>
    <w:rsid w:val="0004767C"/>
    <w:rsid w:val="00047A8B"/>
    <w:rsid w:val="00047C5D"/>
    <w:rsid w:val="00047FD0"/>
    <w:rsid w:val="00050134"/>
    <w:rsid w:val="00050B06"/>
    <w:rsid w:val="00050C24"/>
    <w:rsid w:val="0005126F"/>
    <w:rsid w:val="0005186F"/>
    <w:rsid w:val="00051F80"/>
    <w:rsid w:val="00051F9D"/>
    <w:rsid w:val="00052C23"/>
    <w:rsid w:val="00052F7B"/>
    <w:rsid w:val="000530FB"/>
    <w:rsid w:val="0005466E"/>
    <w:rsid w:val="00054AA7"/>
    <w:rsid w:val="000552D2"/>
    <w:rsid w:val="00055328"/>
    <w:rsid w:val="00055B3C"/>
    <w:rsid w:val="00056284"/>
    <w:rsid w:val="000568D2"/>
    <w:rsid w:val="0005753E"/>
    <w:rsid w:val="000602A9"/>
    <w:rsid w:val="0006066F"/>
    <w:rsid w:val="00060D04"/>
    <w:rsid w:val="00060ED3"/>
    <w:rsid w:val="00060F6E"/>
    <w:rsid w:val="00060F7B"/>
    <w:rsid w:val="00061778"/>
    <w:rsid w:val="00061862"/>
    <w:rsid w:val="00061885"/>
    <w:rsid w:val="000618A6"/>
    <w:rsid w:val="00061B9A"/>
    <w:rsid w:val="00062BEF"/>
    <w:rsid w:val="00063053"/>
    <w:rsid w:val="00063CF7"/>
    <w:rsid w:val="000646F0"/>
    <w:rsid w:val="00064B44"/>
    <w:rsid w:val="00065AC2"/>
    <w:rsid w:val="00066DE6"/>
    <w:rsid w:val="00067246"/>
    <w:rsid w:val="00067425"/>
    <w:rsid w:val="000677A4"/>
    <w:rsid w:val="000706C3"/>
    <w:rsid w:val="00070B1B"/>
    <w:rsid w:val="00071390"/>
    <w:rsid w:val="00071EB9"/>
    <w:rsid w:val="00072708"/>
    <w:rsid w:val="0007273D"/>
    <w:rsid w:val="000730D6"/>
    <w:rsid w:val="00073214"/>
    <w:rsid w:val="00073598"/>
    <w:rsid w:val="00074249"/>
    <w:rsid w:val="000745EA"/>
    <w:rsid w:val="000746D0"/>
    <w:rsid w:val="00074CFF"/>
    <w:rsid w:val="00076308"/>
    <w:rsid w:val="000772FF"/>
    <w:rsid w:val="00077418"/>
    <w:rsid w:val="00080042"/>
    <w:rsid w:val="00080157"/>
    <w:rsid w:val="000806BC"/>
    <w:rsid w:val="00080F17"/>
    <w:rsid w:val="0008160A"/>
    <w:rsid w:val="000820E5"/>
    <w:rsid w:val="00082597"/>
    <w:rsid w:val="0008299A"/>
    <w:rsid w:val="000829D4"/>
    <w:rsid w:val="00082F6C"/>
    <w:rsid w:val="00083510"/>
    <w:rsid w:val="00084EE3"/>
    <w:rsid w:val="000856FB"/>
    <w:rsid w:val="000874A5"/>
    <w:rsid w:val="0008799F"/>
    <w:rsid w:val="00090B70"/>
    <w:rsid w:val="00091729"/>
    <w:rsid w:val="000917D4"/>
    <w:rsid w:val="00091B4B"/>
    <w:rsid w:val="000929A1"/>
    <w:rsid w:val="00092DA3"/>
    <w:rsid w:val="00093CE8"/>
    <w:rsid w:val="00093ED1"/>
    <w:rsid w:val="00094AEA"/>
    <w:rsid w:val="00094E69"/>
    <w:rsid w:val="00095C8A"/>
    <w:rsid w:val="00096407"/>
    <w:rsid w:val="00096B45"/>
    <w:rsid w:val="00096E58"/>
    <w:rsid w:val="00097D9B"/>
    <w:rsid w:val="00097ED4"/>
    <w:rsid w:val="000A2B45"/>
    <w:rsid w:val="000A36CB"/>
    <w:rsid w:val="000A3BB3"/>
    <w:rsid w:val="000A3C9F"/>
    <w:rsid w:val="000A42DB"/>
    <w:rsid w:val="000A44B5"/>
    <w:rsid w:val="000A4A21"/>
    <w:rsid w:val="000A60AE"/>
    <w:rsid w:val="000A6653"/>
    <w:rsid w:val="000A695E"/>
    <w:rsid w:val="000A79C7"/>
    <w:rsid w:val="000B00F8"/>
    <w:rsid w:val="000B057F"/>
    <w:rsid w:val="000B0B2F"/>
    <w:rsid w:val="000B2CC2"/>
    <w:rsid w:val="000B32A7"/>
    <w:rsid w:val="000B3892"/>
    <w:rsid w:val="000B3B2D"/>
    <w:rsid w:val="000B3C81"/>
    <w:rsid w:val="000B41F7"/>
    <w:rsid w:val="000B48A2"/>
    <w:rsid w:val="000B4D05"/>
    <w:rsid w:val="000B4FC0"/>
    <w:rsid w:val="000B54B5"/>
    <w:rsid w:val="000B5675"/>
    <w:rsid w:val="000B5C9A"/>
    <w:rsid w:val="000B66FC"/>
    <w:rsid w:val="000B693F"/>
    <w:rsid w:val="000B703B"/>
    <w:rsid w:val="000B71BA"/>
    <w:rsid w:val="000B7334"/>
    <w:rsid w:val="000B7BAE"/>
    <w:rsid w:val="000B7E7A"/>
    <w:rsid w:val="000C0991"/>
    <w:rsid w:val="000C17D1"/>
    <w:rsid w:val="000C1FC3"/>
    <w:rsid w:val="000C23C9"/>
    <w:rsid w:val="000C30AD"/>
    <w:rsid w:val="000C3226"/>
    <w:rsid w:val="000C4002"/>
    <w:rsid w:val="000C4949"/>
    <w:rsid w:val="000C4FEA"/>
    <w:rsid w:val="000C52F2"/>
    <w:rsid w:val="000C5510"/>
    <w:rsid w:val="000C56A1"/>
    <w:rsid w:val="000C58D7"/>
    <w:rsid w:val="000C6BED"/>
    <w:rsid w:val="000C6F2F"/>
    <w:rsid w:val="000C71D1"/>
    <w:rsid w:val="000C7399"/>
    <w:rsid w:val="000C7918"/>
    <w:rsid w:val="000C7AA6"/>
    <w:rsid w:val="000C7D2C"/>
    <w:rsid w:val="000D01A9"/>
    <w:rsid w:val="000D05A3"/>
    <w:rsid w:val="000D09D3"/>
    <w:rsid w:val="000D0C59"/>
    <w:rsid w:val="000D1D9A"/>
    <w:rsid w:val="000D22D7"/>
    <w:rsid w:val="000D232D"/>
    <w:rsid w:val="000D27E5"/>
    <w:rsid w:val="000D293A"/>
    <w:rsid w:val="000D356E"/>
    <w:rsid w:val="000D357D"/>
    <w:rsid w:val="000D517D"/>
    <w:rsid w:val="000D6B98"/>
    <w:rsid w:val="000D7B61"/>
    <w:rsid w:val="000D7E32"/>
    <w:rsid w:val="000E01D8"/>
    <w:rsid w:val="000E02D7"/>
    <w:rsid w:val="000E04C1"/>
    <w:rsid w:val="000E1439"/>
    <w:rsid w:val="000E1D69"/>
    <w:rsid w:val="000E2BF1"/>
    <w:rsid w:val="000E3A7F"/>
    <w:rsid w:val="000E474E"/>
    <w:rsid w:val="000E4CEF"/>
    <w:rsid w:val="000E513A"/>
    <w:rsid w:val="000E571E"/>
    <w:rsid w:val="000E5771"/>
    <w:rsid w:val="000E57BB"/>
    <w:rsid w:val="000E65EA"/>
    <w:rsid w:val="000E6774"/>
    <w:rsid w:val="000E7335"/>
    <w:rsid w:val="000E7401"/>
    <w:rsid w:val="000E783E"/>
    <w:rsid w:val="000F082B"/>
    <w:rsid w:val="000F09AB"/>
    <w:rsid w:val="000F158D"/>
    <w:rsid w:val="000F1F2C"/>
    <w:rsid w:val="000F27CA"/>
    <w:rsid w:val="000F3728"/>
    <w:rsid w:val="000F484D"/>
    <w:rsid w:val="000F48D3"/>
    <w:rsid w:val="000F4B5E"/>
    <w:rsid w:val="000F5178"/>
    <w:rsid w:val="000F5465"/>
    <w:rsid w:val="000F57B0"/>
    <w:rsid w:val="000F5DA2"/>
    <w:rsid w:val="000F663B"/>
    <w:rsid w:val="000F70EE"/>
    <w:rsid w:val="000F799D"/>
    <w:rsid w:val="000F7CD1"/>
    <w:rsid w:val="001002FF"/>
    <w:rsid w:val="001004D3"/>
    <w:rsid w:val="001018C4"/>
    <w:rsid w:val="00101DAA"/>
    <w:rsid w:val="00103AD6"/>
    <w:rsid w:val="00104713"/>
    <w:rsid w:val="0010538D"/>
    <w:rsid w:val="001055D9"/>
    <w:rsid w:val="00105600"/>
    <w:rsid w:val="0010631E"/>
    <w:rsid w:val="001068B6"/>
    <w:rsid w:val="00106BF1"/>
    <w:rsid w:val="001071C6"/>
    <w:rsid w:val="00107586"/>
    <w:rsid w:val="00107612"/>
    <w:rsid w:val="00110352"/>
    <w:rsid w:val="0011076C"/>
    <w:rsid w:val="00110FFC"/>
    <w:rsid w:val="00111258"/>
    <w:rsid w:val="0011186D"/>
    <w:rsid w:val="00111C37"/>
    <w:rsid w:val="00112D00"/>
    <w:rsid w:val="00113A45"/>
    <w:rsid w:val="0011410D"/>
    <w:rsid w:val="00114817"/>
    <w:rsid w:val="001148CD"/>
    <w:rsid w:val="00114D05"/>
    <w:rsid w:val="001156B9"/>
    <w:rsid w:val="00115776"/>
    <w:rsid w:val="001158EE"/>
    <w:rsid w:val="00115A55"/>
    <w:rsid w:val="00115D7C"/>
    <w:rsid w:val="001171A6"/>
    <w:rsid w:val="001174DE"/>
    <w:rsid w:val="00117D5C"/>
    <w:rsid w:val="00120191"/>
    <w:rsid w:val="0012028D"/>
    <w:rsid w:val="00120DA2"/>
    <w:rsid w:val="00120E36"/>
    <w:rsid w:val="001211FE"/>
    <w:rsid w:val="00121338"/>
    <w:rsid w:val="001213E3"/>
    <w:rsid w:val="001217A2"/>
    <w:rsid w:val="00121F90"/>
    <w:rsid w:val="001224CA"/>
    <w:rsid w:val="00122BA6"/>
    <w:rsid w:val="00122D52"/>
    <w:rsid w:val="001235DD"/>
    <w:rsid w:val="00123B05"/>
    <w:rsid w:val="00124645"/>
    <w:rsid w:val="001250E2"/>
    <w:rsid w:val="00125FA9"/>
    <w:rsid w:val="0012632D"/>
    <w:rsid w:val="00127E08"/>
    <w:rsid w:val="00130F76"/>
    <w:rsid w:val="001315C1"/>
    <w:rsid w:val="00132126"/>
    <w:rsid w:val="001331C4"/>
    <w:rsid w:val="001340FC"/>
    <w:rsid w:val="001345B6"/>
    <w:rsid w:val="001347CD"/>
    <w:rsid w:val="00134FAC"/>
    <w:rsid w:val="00136CF7"/>
    <w:rsid w:val="00137802"/>
    <w:rsid w:val="00137A83"/>
    <w:rsid w:val="00137BF1"/>
    <w:rsid w:val="0014058E"/>
    <w:rsid w:val="00140912"/>
    <w:rsid w:val="00142955"/>
    <w:rsid w:val="00142C38"/>
    <w:rsid w:val="00143070"/>
    <w:rsid w:val="00143621"/>
    <w:rsid w:val="00143EB4"/>
    <w:rsid w:val="00144809"/>
    <w:rsid w:val="00144CEF"/>
    <w:rsid w:val="00144E0B"/>
    <w:rsid w:val="00145A02"/>
    <w:rsid w:val="00145FCC"/>
    <w:rsid w:val="00146343"/>
    <w:rsid w:val="00146656"/>
    <w:rsid w:val="0014678E"/>
    <w:rsid w:val="0014741D"/>
    <w:rsid w:val="0014747C"/>
    <w:rsid w:val="001500B9"/>
    <w:rsid w:val="00150C9C"/>
    <w:rsid w:val="00151878"/>
    <w:rsid w:val="00151962"/>
    <w:rsid w:val="00151BC3"/>
    <w:rsid w:val="00153982"/>
    <w:rsid w:val="00153C4D"/>
    <w:rsid w:val="0015464F"/>
    <w:rsid w:val="00155AFC"/>
    <w:rsid w:val="00155BEB"/>
    <w:rsid w:val="00156D89"/>
    <w:rsid w:val="00157B56"/>
    <w:rsid w:val="0016024C"/>
    <w:rsid w:val="001611EC"/>
    <w:rsid w:val="001626E1"/>
    <w:rsid w:val="0016322E"/>
    <w:rsid w:val="001636A6"/>
    <w:rsid w:val="001638D4"/>
    <w:rsid w:val="001644E2"/>
    <w:rsid w:val="001645D8"/>
    <w:rsid w:val="00164909"/>
    <w:rsid w:val="00164FF8"/>
    <w:rsid w:val="00166EF5"/>
    <w:rsid w:val="00167213"/>
    <w:rsid w:val="001674FD"/>
    <w:rsid w:val="00167638"/>
    <w:rsid w:val="001677AE"/>
    <w:rsid w:val="0016789D"/>
    <w:rsid w:val="001701F9"/>
    <w:rsid w:val="001704F1"/>
    <w:rsid w:val="00171E0C"/>
    <w:rsid w:val="00172BE5"/>
    <w:rsid w:val="001735C2"/>
    <w:rsid w:val="00173B04"/>
    <w:rsid w:val="00173EE3"/>
    <w:rsid w:val="0017436B"/>
    <w:rsid w:val="001748B3"/>
    <w:rsid w:val="001756C2"/>
    <w:rsid w:val="00175AC4"/>
    <w:rsid w:val="00176C82"/>
    <w:rsid w:val="00177995"/>
    <w:rsid w:val="00177E64"/>
    <w:rsid w:val="00177EDD"/>
    <w:rsid w:val="00180C02"/>
    <w:rsid w:val="001810A9"/>
    <w:rsid w:val="00181876"/>
    <w:rsid w:val="00181F03"/>
    <w:rsid w:val="001825D7"/>
    <w:rsid w:val="00182EA2"/>
    <w:rsid w:val="00184BA4"/>
    <w:rsid w:val="0018564F"/>
    <w:rsid w:val="001857A7"/>
    <w:rsid w:val="001859C0"/>
    <w:rsid w:val="001862AD"/>
    <w:rsid w:val="00187AB6"/>
    <w:rsid w:val="00187B10"/>
    <w:rsid w:val="00187D89"/>
    <w:rsid w:val="00187E4A"/>
    <w:rsid w:val="00187F76"/>
    <w:rsid w:val="00190FD1"/>
    <w:rsid w:val="0019109C"/>
    <w:rsid w:val="0019160B"/>
    <w:rsid w:val="0019192E"/>
    <w:rsid w:val="00191CAC"/>
    <w:rsid w:val="001925B4"/>
    <w:rsid w:val="00193015"/>
    <w:rsid w:val="00193627"/>
    <w:rsid w:val="00193BDA"/>
    <w:rsid w:val="0019487A"/>
    <w:rsid w:val="00194AB7"/>
    <w:rsid w:val="00194E15"/>
    <w:rsid w:val="001955E6"/>
    <w:rsid w:val="001958CE"/>
    <w:rsid w:val="00195E42"/>
    <w:rsid w:val="001968D5"/>
    <w:rsid w:val="0019748C"/>
    <w:rsid w:val="00197DBF"/>
    <w:rsid w:val="001A0034"/>
    <w:rsid w:val="001A080F"/>
    <w:rsid w:val="001A1D9D"/>
    <w:rsid w:val="001A2283"/>
    <w:rsid w:val="001A24AD"/>
    <w:rsid w:val="001A2EAF"/>
    <w:rsid w:val="001A44F8"/>
    <w:rsid w:val="001A45D7"/>
    <w:rsid w:val="001A4CD9"/>
    <w:rsid w:val="001A4FB0"/>
    <w:rsid w:val="001A54A1"/>
    <w:rsid w:val="001A54EF"/>
    <w:rsid w:val="001A5A30"/>
    <w:rsid w:val="001A6ACC"/>
    <w:rsid w:val="001A77E7"/>
    <w:rsid w:val="001B0F71"/>
    <w:rsid w:val="001B2745"/>
    <w:rsid w:val="001B289D"/>
    <w:rsid w:val="001B2F56"/>
    <w:rsid w:val="001B3329"/>
    <w:rsid w:val="001B35C7"/>
    <w:rsid w:val="001B3B3C"/>
    <w:rsid w:val="001B4995"/>
    <w:rsid w:val="001B4C0E"/>
    <w:rsid w:val="001B50F7"/>
    <w:rsid w:val="001B5130"/>
    <w:rsid w:val="001B5394"/>
    <w:rsid w:val="001B5AF1"/>
    <w:rsid w:val="001B6046"/>
    <w:rsid w:val="001B66E8"/>
    <w:rsid w:val="001B6998"/>
    <w:rsid w:val="001B6AC3"/>
    <w:rsid w:val="001B73EE"/>
    <w:rsid w:val="001B742D"/>
    <w:rsid w:val="001B7A7C"/>
    <w:rsid w:val="001C05BC"/>
    <w:rsid w:val="001C09D5"/>
    <w:rsid w:val="001C1C83"/>
    <w:rsid w:val="001C1EC5"/>
    <w:rsid w:val="001C2108"/>
    <w:rsid w:val="001C2696"/>
    <w:rsid w:val="001C3424"/>
    <w:rsid w:val="001C3AF9"/>
    <w:rsid w:val="001C3E44"/>
    <w:rsid w:val="001C44B6"/>
    <w:rsid w:val="001C44CD"/>
    <w:rsid w:val="001C46DD"/>
    <w:rsid w:val="001C505D"/>
    <w:rsid w:val="001C6B4F"/>
    <w:rsid w:val="001C74B2"/>
    <w:rsid w:val="001D09B9"/>
    <w:rsid w:val="001D13E9"/>
    <w:rsid w:val="001D14C7"/>
    <w:rsid w:val="001D1600"/>
    <w:rsid w:val="001D16A6"/>
    <w:rsid w:val="001D199D"/>
    <w:rsid w:val="001D1F1F"/>
    <w:rsid w:val="001D23E6"/>
    <w:rsid w:val="001D2F86"/>
    <w:rsid w:val="001D3973"/>
    <w:rsid w:val="001D39D6"/>
    <w:rsid w:val="001D3D03"/>
    <w:rsid w:val="001D484C"/>
    <w:rsid w:val="001D4BBB"/>
    <w:rsid w:val="001D4E88"/>
    <w:rsid w:val="001D4EE1"/>
    <w:rsid w:val="001D54E1"/>
    <w:rsid w:val="001D55FC"/>
    <w:rsid w:val="001D6F0F"/>
    <w:rsid w:val="001D6F50"/>
    <w:rsid w:val="001D71BE"/>
    <w:rsid w:val="001D745D"/>
    <w:rsid w:val="001E02AD"/>
    <w:rsid w:val="001E0B63"/>
    <w:rsid w:val="001E0B99"/>
    <w:rsid w:val="001E13CF"/>
    <w:rsid w:val="001E1698"/>
    <w:rsid w:val="001E1E62"/>
    <w:rsid w:val="001E1E64"/>
    <w:rsid w:val="001E223E"/>
    <w:rsid w:val="001E346E"/>
    <w:rsid w:val="001E35B9"/>
    <w:rsid w:val="001E3883"/>
    <w:rsid w:val="001E39D1"/>
    <w:rsid w:val="001E44A6"/>
    <w:rsid w:val="001E4A23"/>
    <w:rsid w:val="001E4AC1"/>
    <w:rsid w:val="001E5C1F"/>
    <w:rsid w:val="001E5D4A"/>
    <w:rsid w:val="001E5F28"/>
    <w:rsid w:val="001E6109"/>
    <w:rsid w:val="001E6A26"/>
    <w:rsid w:val="001E712B"/>
    <w:rsid w:val="001E7938"/>
    <w:rsid w:val="001F10BF"/>
    <w:rsid w:val="001F1504"/>
    <w:rsid w:val="001F182C"/>
    <w:rsid w:val="001F1B5B"/>
    <w:rsid w:val="001F1BC2"/>
    <w:rsid w:val="001F2DDC"/>
    <w:rsid w:val="001F36BB"/>
    <w:rsid w:val="001F49EB"/>
    <w:rsid w:val="001F58BF"/>
    <w:rsid w:val="001F5E64"/>
    <w:rsid w:val="001F64BC"/>
    <w:rsid w:val="001F6EBE"/>
    <w:rsid w:val="001F762D"/>
    <w:rsid w:val="001F7CE3"/>
    <w:rsid w:val="00201958"/>
    <w:rsid w:val="00201D47"/>
    <w:rsid w:val="00201EE8"/>
    <w:rsid w:val="0020327F"/>
    <w:rsid w:val="002033E6"/>
    <w:rsid w:val="00204390"/>
    <w:rsid w:val="00205C1C"/>
    <w:rsid w:val="002061F0"/>
    <w:rsid w:val="002064B2"/>
    <w:rsid w:val="00206EC0"/>
    <w:rsid w:val="002078F4"/>
    <w:rsid w:val="00207D9B"/>
    <w:rsid w:val="002107B4"/>
    <w:rsid w:val="0021081D"/>
    <w:rsid w:val="002109B9"/>
    <w:rsid w:val="00211891"/>
    <w:rsid w:val="00211C4B"/>
    <w:rsid w:val="00211D81"/>
    <w:rsid w:val="00212327"/>
    <w:rsid w:val="00213671"/>
    <w:rsid w:val="002145E6"/>
    <w:rsid w:val="0021482A"/>
    <w:rsid w:val="002148BA"/>
    <w:rsid w:val="00214CDE"/>
    <w:rsid w:val="002156A8"/>
    <w:rsid w:val="00215B00"/>
    <w:rsid w:val="002174EB"/>
    <w:rsid w:val="002200FF"/>
    <w:rsid w:val="0022116F"/>
    <w:rsid w:val="0022164F"/>
    <w:rsid w:val="0022209E"/>
    <w:rsid w:val="00222231"/>
    <w:rsid w:val="0022264A"/>
    <w:rsid w:val="00223FD3"/>
    <w:rsid w:val="0022413F"/>
    <w:rsid w:val="00224520"/>
    <w:rsid w:val="00225C65"/>
    <w:rsid w:val="0022622C"/>
    <w:rsid w:val="0022663B"/>
    <w:rsid w:val="00227042"/>
    <w:rsid w:val="00227185"/>
    <w:rsid w:val="00227901"/>
    <w:rsid w:val="00227BAF"/>
    <w:rsid w:val="00227C37"/>
    <w:rsid w:val="002305AD"/>
    <w:rsid w:val="002308F3"/>
    <w:rsid w:val="00230B12"/>
    <w:rsid w:val="00230BEF"/>
    <w:rsid w:val="0023155D"/>
    <w:rsid w:val="002320BF"/>
    <w:rsid w:val="00232C64"/>
    <w:rsid w:val="00233155"/>
    <w:rsid w:val="00234958"/>
    <w:rsid w:val="00234AEF"/>
    <w:rsid w:val="00234C12"/>
    <w:rsid w:val="0023586E"/>
    <w:rsid w:val="00235C6E"/>
    <w:rsid w:val="0023669E"/>
    <w:rsid w:val="002374A1"/>
    <w:rsid w:val="00237F54"/>
    <w:rsid w:val="0024057E"/>
    <w:rsid w:val="002413FD"/>
    <w:rsid w:val="002422F7"/>
    <w:rsid w:val="00242339"/>
    <w:rsid w:val="00242B7C"/>
    <w:rsid w:val="002436ED"/>
    <w:rsid w:val="00244691"/>
    <w:rsid w:val="0024484F"/>
    <w:rsid w:val="00244B54"/>
    <w:rsid w:val="00245234"/>
    <w:rsid w:val="0024636B"/>
    <w:rsid w:val="002469D6"/>
    <w:rsid w:val="00246A8B"/>
    <w:rsid w:val="00246A9C"/>
    <w:rsid w:val="00246F25"/>
    <w:rsid w:val="00247D90"/>
    <w:rsid w:val="00247FEE"/>
    <w:rsid w:val="00250213"/>
    <w:rsid w:val="002502A5"/>
    <w:rsid w:val="002502C5"/>
    <w:rsid w:val="00250883"/>
    <w:rsid w:val="00251719"/>
    <w:rsid w:val="0025189B"/>
    <w:rsid w:val="00251A65"/>
    <w:rsid w:val="002522E2"/>
    <w:rsid w:val="00252516"/>
    <w:rsid w:val="002527D1"/>
    <w:rsid w:val="002529F3"/>
    <w:rsid w:val="00252ED5"/>
    <w:rsid w:val="00253412"/>
    <w:rsid w:val="0025418F"/>
    <w:rsid w:val="00254327"/>
    <w:rsid w:val="00254408"/>
    <w:rsid w:val="00254B4F"/>
    <w:rsid w:val="00254B89"/>
    <w:rsid w:val="00254F95"/>
    <w:rsid w:val="002568D0"/>
    <w:rsid w:val="00256B92"/>
    <w:rsid w:val="00256FC1"/>
    <w:rsid w:val="0025734D"/>
    <w:rsid w:val="002574FB"/>
    <w:rsid w:val="00257A13"/>
    <w:rsid w:val="00257C08"/>
    <w:rsid w:val="00257E6E"/>
    <w:rsid w:val="00260017"/>
    <w:rsid w:val="00260923"/>
    <w:rsid w:val="00260ECC"/>
    <w:rsid w:val="00260FE5"/>
    <w:rsid w:val="002620CB"/>
    <w:rsid w:val="0026321F"/>
    <w:rsid w:val="0026342E"/>
    <w:rsid w:val="002636BC"/>
    <w:rsid w:val="00263E15"/>
    <w:rsid w:val="002642FC"/>
    <w:rsid w:val="00264C80"/>
    <w:rsid w:val="002654D4"/>
    <w:rsid w:val="00265F6E"/>
    <w:rsid w:val="00266609"/>
    <w:rsid w:val="00266618"/>
    <w:rsid w:val="0026685F"/>
    <w:rsid w:val="00267866"/>
    <w:rsid w:val="002701B9"/>
    <w:rsid w:val="00270835"/>
    <w:rsid w:val="00270988"/>
    <w:rsid w:val="00270E57"/>
    <w:rsid w:val="002729ED"/>
    <w:rsid w:val="00272D20"/>
    <w:rsid w:val="0027346A"/>
    <w:rsid w:val="0027388B"/>
    <w:rsid w:val="00274842"/>
    <w:rsid w:val="00275FDB"/>
    <w:rsid w:val="002762FE"/>
    <w:rsid w:val="0027661D"/>
    <w:rsid w:val="0027667C"/>
    <w:rsid w:val="0027670C"/>
    <w:rsid w:val="00276A60"/>
    <w:rsid w:val="00276C87"/>
    <w:rsid w:val="002771D6"/>
    <w:rsid w:val="0027742A"/>
    <w:rsid w:val="00277A26"/>
    <w:rsid w:val="00277CD2"/>
    <w:rsid w:val="0028007F"/>
    <w:rsid w:val="00280B9C"/>
    <w:rsid w:val="00280BE0"/>
    <w:rsid w:val="002811F2"/>
    <w:rsid w:val="0028149A"/>
    <w:rsid w:val="00281B32"/>
    <w:rsid w:val="0028231A"/>
    <w:rsid w:val="0028253E"/>
    <w:rsid w:val="00282829"/>
    <w:rsid w:val="00282E48"/>
    <w:rsid w:val="002835CC"/>
    <w:rsid w:val="00283ACC"/>
    <w:rsid w:val="002856E1"/>
    <w:rsid w:val="00285990"/>
    <w:rsid w:val="0028687D"/>
    <w:rsid w:val="00287006"/>
    <w:rsid w:val="00287593"/>
    <w:rsid w:val="002901BA"/>
    <w:rsid w:val="00290CE3"/>
    <w:rsid w:val="002912E7"/>
    <w:rsid w:val="0029143C"/>
    <w:rsid w:val="00291B21"/>
    <w:rsid w:val="00291B28"/>
    <w:rsid w:val="00291C1B"/>
    <w:rsid w:val="00293632"/>
    <w:rsid w:val="002941A8"/>
    <w:rsid w:val="00294D4B"/>
    <w:rsid w:val="00294D65"/>
    <w:rsid w:val="00295338"/>
    <w:rsid w:val="00295531"/>
    <w:rsid w:val="0029557D"/>
    <w:rsid w:val="002957EB"/>
    <w:rsid w:val="00295F93"/>
    <w:rsid w:val="00296C21"/>
    <w:rsid w:val="00296DC0"/>
    <w:rsid w:val="002976BC"/>
    <w:rsid w:val="00297B7D"/>
    <w:rsid w:val="002A03E0"/>
    <w:rsid w:val="002A0469"/>
    <w:rsid w:val="002A09FA"/>
    <w:rsid w:val="002A2CDB"/>
    <w:rsid w:val="002A3BD3"/>
    <w:rsid w:val="002A3F1D"/>
    <w:rsid w:val="002A4075"/>
    <w:rsid w:val="002A4C4F"/>
    <w:rsid w:val="002A5264"/>
    <w:rsid w:val="002A7A0B"/>
    <w:rsid w:val="002B00C8"/>
    <w:rsid w:val="002B0503"/>
    <w:rsid w:val="002B08A7"/>
    <w:rsid w:val="002B0BD1"/>
    <w:rsid w:val="002B1DD2"/>
    <w:rsid w:val="002B2B08"/>
    <w:rsid w:val="002B2FED"/>
    <w:rsid w:val="002B33FB"/>
    <w:rsid w:val="002B44CD"/>
    <w:rsid w:val="002B46CD"/>
    <w:rsid w:val="002B4BF6"/>
    <w:rsid w:val="002B6826"/>
    <w:rsid w:val="002B6906"/>
    <w:rsid w:val="002B790D"/>
    <w:rsid w:val="002B7A30"/>
    <w:rsid w:val="002B7B31"/>
    <w:rsid w:val="002C0EBF"/>
    <w:rsid w:val="002C1182"/>
    <w:rsid w:val="002C183B"/>
    <w:rsid w:val="002C1FBA"/>
    <w:rsid w:val="002C1FD1"/>
    <w:rsid w:val="002C22D3"/>
    <w:rsid w:val="002C3211"/>
    <w:rsid w:val="002C336C"/>
    <w:rsid w:val="002C4BE2"/>
    <w:rsid w:val="002C5655"/>
    <w:rsid w:val="002C5BC8"/>
    <w:rsid w:val="002C5F90"/>
    <w:rsid w:val="002C60B8"/>
    <w:rsid w:val="002C64A5"/>
    <w:rsid w:val="002C64A9"/>
    <w:rsid w:val="002C6E58"/>
    <w:rsid w:val="002C70F5"/>
    <w:rsid w:val="002C77CF"/>
    <w:rsid w:val="002D06B1"/>
    <w:rsid w:val="002D0BE4"/>
    <w:rsid w:val="002D1735"/>
    <w:rsid w:val="002D1874"/>
    <w:rsid w:val="002D377C"/>
    <w:rsid w:val="002D45A7"/>
    <w:rsid w:val="002D571E"/>
    <w:rsid w:val="002D6921"/>
    <w:rsid w:val="002D6E60"/>
    <w:rsid w:val="002D6F5F"/>
    <w:rsid w:val="002D77B0"/>
    <w:rsid w:val="002E0043"/>
    <w:rsid w:val="002E0C06"/>
    <w:rsid w:val="002E1ACE"/>
    <w:rsid w:val="002E20EC"/>
    <w:rsid w:val="002E2213"/>
    <w:rsid w:val="002E228D"/>
    <w:rsid w:val="002E3535"/>
    <w:rsid w:val="002E37B6"/>
    <w:rsid w:val="002E406C"/>
    <w:rsid w:val="002E427E"/>
    <w:rsid w:val="002E5250"/>
    <w:rsid w:val="002E594C"/>
    <w:rsid w:val="002E5E6C"/>
    <w:rsid w:val="002E5F4E"/>
    <w:rsid w:val="002E6CE6"/>
    <w:rsid w:val="002F0798"/>
    <w:rsid w:val="002F1974"/>
    <w:rsid w:val="002F1BC2"/>
    <w:rsid w:val="002F22B6"/>
    <w:rsid w:val="002F255D"/>
    <w:rsid w:val="002F2785"/>
    <w:rsid w:val="002F3A1B"/>
    <w:rsid w:val="002F419C"/>
    <w:rsid w:val="002F5304"/>
    <w:rsid w:val="002F564C"/>
    <w:rsid w:val="002F5F6F"/>
    <w:rsid w:val="002F658D"/>
    <w:rsid w:val="002F67A6"/>
    <w:rsid w:val="002F71C7"/>
    <w:rsid w:val="002F7BCA"/>
    <w:rsid w:val="002F7D05"/>
    <w:rsid w:val="003001F9"/>
    <w:rsid w:val="00300303"/>
    <w:rsid w:val="00300725"/>
    <w:rsid w:val="003009F2"/>
    <w:rsid w:val="00301336"/>
    <w:rsid w:val="003018C3"/>
    <w:rsid w:val="00302342"/>
    <w:rsid w:val="00302F2F"/>
    <w:rsid w:val="00303110"/>
    <w:rsid w:val="00303517"/>
    <w:rsid w:val="003037A2"/>
    <w:rsid w:val="003037E9"/>
    <w:rsid w:val="00303A5B"/>
    <w:rsid w:val="00303A88"/>
    <w:rsid w:val="00303B66"/>
    <w:rsid w:val="00303D17"/>
    <w:rsid w:val="00303EA7"/>
    <w:rsid w:val="00303F73"/>
    <w:rsid w:val="00304898"/>
    <w:rsid w:val="00304A8C"/>
    <w:rsid w:val="00306115"/>
    <w:rsid w:val="003101B6"/>
    <w:rsid w:val="00310500"/>
    <w:rsid w:val="003115C4"/>
    <w:rsid w:val="00311B2D"/>
    <w:rsid w:val="00311C4C"/>
    <w:rsid w:val="00312000"/>
    <w:rsid w:val="00313490"/>
    <w:rsid w:val="0031373A"/>
    <w:rsid w:val="0031382D"/>
    <w:rsid w:val="00313AC9"/>
    <w:rsid w:val="00313B34"/>
    <w:rsid w:val="003147F5"/>
    <w:rsid w:val="00314A52"/>
    <w:rsid w:val="00314D74"/>
    <w:rsid w:val="00315201"/>
    <w:rsid w:val="0031573C"/>
    <w:rsid w:val="003158D2"/>
    <w:rsid w:val="00315B26"/>
    <w:rsid w:val="00315DDC"/>
    <w:rsid w:val="0031683C"/>
    <w:rsid w:val="00316A2D"/>
    <w:rsid w:val="00316C40"/>
    <w:rsid w:val="00316D33"/>
    <w:rsid w:val="00317CC1"/>
    <w:rsid w:val="003204CE"/>
    <w:rsid w:val="00320F66"/>
    <w:rsid w:val="0032194D"/>
    <w:rsid w:val="00322BEB"/>
    <w:rsid w:val="00322C0C"/>
    <w:rsid w:val="003241C3"/>
    <w:rsid w:val="00324483"/>
    <w:rsid w:val="00324C74"/>
    <w:rsid w:val="00324FB1"/>
    <w:rsid w:val="003273A2"/>
    <w:rsid w:val="003275C5"/>
    <w:rsid w:val="00330CD5"/>
    <w:rsid w:val="003313C5"/>
    <w:rsid w:val="0033183B"/>
    <w:rsid w:val="00331856"/>
    <w:rsid w:val="00331ACE"/>
    <w:rsid w:val="00331FD8"/>
    <w:rsid w:val="0033227F"/>
    <w:rsid w:val="003329C1"/>
    <w:rsid w:val="00332E37"/>
    <w:rsid w:val="003336D0"/>
    <w:rsid w:val="00333BE4"/>
    <w:rsid w:val="00333EB6"/>
    <w:rsid w:val="00334229"/>
    <w:rsid w:val="00334763"/>
    <w:rsid w:val="00334D91"/>
    <w:rsid w:val="00334F17"/>
    <w:rsid w:val="00335009"/>
    <w:rsid w:val="003355C0"/>
    <w:rsid w:val="0033586C"/>
    <w:rsid w:val="00335BEE"/>
    <w:rsid w:val="00335D43"/>
    <w:rsid w:val="0033600F"/>
    <w:rsid w:val="00336850"/>
    <w:rsid w:val="0033694A"/>
    <w:rsid w:val="003369AC"/>
    <w:rsid w:val="003375F9"/>
    <w:rsid w:val="00337C28"/>
    <w:rsid w:val="00337DB7"/>
    <w:rsid w:val="0034041A"/>
    <w:rsid w:val="003410C8"/>
    <w:rsid w:val="003419FF"/>
    <w:rsid w:val="00342C40"/>
    <w:rsid w:val="00343511"/>
    <w:rsid w:val="003435A5"/>
    <w:rsid w:val="00343A44"/>
    <w:rsid w:val="003442BB"/>
    <w:rsid w:val="00344986"/>
    <w:rsid w:val="00345D99"/>
    <w:rsid w:val="00345EB6"/>
    <w:rsid w:val="003463E7"/>
    <w:rsid w:val="0034673E"/>
    <w:rsid w:val="00346903"/>
    <w:rsid w:val="003478AB"/>
    <w:rsid w:val="00347E03"/>
    <w:rsid w:val="00347F5C"/>
    <w:rsid w:val="0035077E"/>
    <w:rsid w:val="00351102"/>
    <w:rsid w:val="00352107"/>
    <w:rsid w:val="0035277D"/>
    <w:rsid w:val="00352A7E"/>
    <w:rsid w:val="00352B81"/>
    <w:rsid w:val="00352BA5"/>
    <w:rsid w:val="00352C82"/>
    <w:rsid w:val="0035303D"/>
    <w:rsid w:val="0035312D"/>
    <w:rsid w:val="00353D61"/>
    <w:rsid w:val="00353FF7"/>
    <w:rsid w:val="003541D9"/>
    <w:rsid w:val="00355B21"/>
    <w:rsid w:val="00356D12"/>
    <w:rsid w:val="00356DDF"/>
    <w:rsid w:val="00356E92"/>
    <w:rsid w:val="00357164"/>
    <w:rsid w:val="00357DF9"/>
    <w:rsid w:val="0036092D"/>
    <w:rsid w:val="00360D59"/>
    <w:rsid w:val="003616CE"/>
    <w:rsid w:val="003624F1"/>
    <w:rsid w:val="003625D3"/>
    <w:rsid w:val="00362B61"/>
    <w:rsid w:val="0036304D"/>
    <w:rsid w:val="0036323D"/>
    <w:rsid w:val="00363C7B"/>
    <w:rsid w:val="00364317"/>
    <w:rsid w:val="00364955"/>
    <w:rsid w:val="0036581B"/>
    <w:rsid w:val="00365F20"/>
    <w:rsid w:val="003663FB"/>
    <w:rsid w:val="00367230"/>
    <w:rsid w:val="0036736E"/>
    <w:rsid w:val="00370766"/>
    <w:rsid w:val="00370B1D"/>
    <w:rsid w:val="00371640"/>
    <w:rsid w:val="00371D7F"/>
    <w:rsid w:val="00372766"/>
    <w:rsid w:val="003734CB"/>
    <w:rsid w:val="00373E46"/>
    <w:rsid w:val="00374977"/>
    <w:rsid w:val="003755F7"/>
    <w:rsid w:val="00375BAB"/>
    <w:rsid w:val="00375E5B"/>
    <w:rsid w:val="00375F58"/>
    <w:rsid w:val="00376234"/>
    <w:rsid w:val="00376744"/>
    <w:rsid w:val="0037712F"/>
    <w:rsid w:val="00377865"/>
    <w:rsid w:val="00377D66"/>
    <w:rsid w:val="003809EE"/>
    <w:rsid w:val="00380DA1"/>
    <w:rsid w:val="00380FFE"/>
    <w:rsid w:val="003819DF"/>
    <w:rsid w:val="0038253C"/>
    <w:rsid w:val="003827F9"/>
    <w:rsid w:val="00382D89"/>
    <w:rsid w:val="00384226"/>
    <w:rsid w:val="0038478D"/>
    <w:rsid w:val="00384C15"/>
    <w:rsid w:val="00386016"/>
    <w:rsid w:val="0038667D"/>
    <w:rsid w:val="003870D4"/>
    <w:rsid w:val="00387BCB"/>
    <w:rsid w:val="00387F07"/>
    <w:rsid w:val="003903E8"/>
    <w:rsid w:val="00390441"/>
    <w:rsid w:val="00391563"/>
    <w:rsid w:val="003918E3"/>
    <w:rsid w:val="00391A20"/>
    <w:rsid w:val="00391AD0"/>
    <w:rsid w:val="0039229A"/>
    <w:rsid w:val="0039295D"/>
    <w:rsid w:val="00392A15"/>
    <w:rsid w:val="00392B92"/>
    <w:rsid w:val="00392BA6"/>
    <w:rsid w:val="00392E46"/>
    <w:rsid w:val="00393160"/>
    <w:rsid w:val="0039365A"/>
    <w:rsid w:val="00393737"/>
    <w:rsid w:val="003937A4"/>
    <w:rsid w:val="00393A58"/>
    <w:rsid w:val="00394199"/>
    <w:rsid w:val="0039494F"/>
    <w:rsid w:val="00394B73"/>
    <w:rsid w:val="00395672"/>
    <w:rsid w:val="0039606C"/>
    <w:rsid w:val="003960A9"/>
    <w:rsid w:val="00396611"/>
    <w:rsid w:val="00396759"/>
    <w:rsid w:val="00396F9E"/>
    <w:rsid w:val="003976BD"/>
    <w:rsid w:val="00397980"/>
    <w:rsid w:val="00397B40"/>
    <w:rsid w:val="003A0775"/>
    <w:rsid w:val="003A0DBD"/>
    <w:rsid w:val="003A18F1"/>
    <w:rsid w:val="003A1A5E"/>
    <w:rsid w:val="003A1C74"/>
    <w:rsid w:val="003A2559"/>
    <w:rsid w:val="003A35BD"/>
    <w:rsid w:val="003A3B7C"/>
    <w:rsid w:val="003A40FC"/>
    <w:rsid w:val="003A42F4"/>
    <w:rsid w:val="003A4CC0"/>
    <w:rsid w:val="003A51BF"/>
    <w:rsid w:val="003A54A4"/>
    <w:rsid w:val="003A58D6"/>
    <w:rsid w:val="003A6169"/>
    <w:rsid w:val="003A65FE"/>
    <w:rsid w:val="003A74C3"/>
    <w:rsid w:val="003A78A0"/>
    <w:rsid w:val="003B042A"/>
    <w:rsid w:val="003B0BE0"/>
    <w:rsid w:val="003B15B6"/>
    <w:rsid w:val="003B1911"/>
    <w:rsid w:val="003B1A43"/>
    <w:rsid w:val="003B2152"/>
    <w:rsid w:val="003B27E5"/>
    <w:rsid w:val="003B2C8C"/>
    <w:rsid w:val="003B3CA7"/>
    <w:rsid w:val="003B3E1F"/>
    <w:rsid w:val="003B425C"/>
    <w:rsid w:val="003B4555"/>
    <w:rsid w:val="003B4E67"/>
    <w:rsid w:val="003B505E"/>
    <w:rsid w:val="003B6006"/>
    <w:rsid w:val="003B673A"/>
    <w:rsid w:val="003B7F3C"/>
    <w:rsid w:val="003C057E"/>
    <w:rsid w:val="003C0686"/>
    <w:rsid w:val="003C0810"/>
    <w:rsid w:val="003C1E6C"/>
    <w:rsid w:val="003C272B"/>
    <w:rsid w:val="003C2E6C"/>
    <w:rsid w:val="003C3B4D"/>
    <w:rsid w:val="003C41BE"/>
    <w:rsid w:val="003C4E67"/>
    <w:rsid w:val="003C50D2"/>
    <w:rsid w:val="003C5E37"/>
    <w:rsid w:val="003C607F"/>
    <w:rsid w:val="003C6F1A"/>
    <w:rsid w:val="003C711B"/>
    <w:rsid w:val="003C774F"/>
    <w:rsid w:val="003D059A"/>
    <w:rsid w:val="003D05E8"/>
    <w:rsid w:val="003D10AB"/>
    <w:rsid w:val="003D1329"/>
    <w:rsid w:val="003D137A"/>
    <w:rsid w:val="003D15D4"/>
    <w:rsid w:val="003D18E1"/>
    <w:rsid w:val="003D19D7"/>
    <w:rsid w:val="003D3FD3"/>
    <w:rsid w:val="003D4054"/>
    <w:rsid w:val="003D4468"/>
    <w:rsid w:val="003D500A"/>
    <w:rsid w:val="003D556E"/>
    <w:rsid w:val="003D56A2"/>
    <w:rsid w:val="003D56DF"/>
    <w:rsid w:val="003D5765"/>
    <w:rsid w:val="003D6F85"/>
    <w:rsid w:val="003D74BA"/>
    <w:rsid w:val="003D753A"/>
    <w:rsid w:val="003D7BE4"/>
    <w:rsid w:val="003E1737"/>
    <w:rsid w:val="003E193D"/>
    <w:rsid w:val="003E1CA4"/>
    <w:rsid w:val="003E20A2"/>
    <w:rsid w:val="003E2830"/>
    <w:rsid w:val="003E2B35"/>
    <w:rsid w:val="003E2DBC"/>
    <w:rsid w:val="003E2F92"/>
    <w:rsid w:val="003E2FD5"/>
    <w:rsid w:val="003E30EF"/>
    <w:rsid w:val="003E38D9"/>
    <w:rsid w:val="003E524C"/>
    <w:rsid w:val="003E5A8F"/>
    <w:rsid w:val="003E6B78"/>
    <w:rsid w:val="003E6C68"/>
    <w:rsid w:val="003E6D24"/>
    <w:rsid w:val="003E7610"/>
    <w:rsid w:val="003F0968"/>
    <w:rsid w:val="003F0EF7"/>
    <w:rsid w:val="003F1495"/>
    <w:rsid w:val="003F14C3"/>
    <w:rsid w:val="003F1A4C"/>
    <w:rsid w:val="003F1E3F"/>
    <w:rsid w:val="003F25A8"/>
    <w:rsid w:val="003F278D"/>
    <w:rsid w:val="003F29BE"/>
    <w:rsid w:val="003F2CD0"/>
    <w:rsid w:val="003F3413"/>
    <w:rsid w:val="003F34F9"/>
    <w:rsid w:val="003F3650"/>
    <w:rsid w:val="003F366C"/>
    <w:rsid w:val="003F407F"/>
    <w:rsid w:val="003F46AC"/>
    <w:rsid w:val="003F492F"/>
    <w:rsid w:val="003F51C8"/>
    <w:rsid w:val="003F54D3"/>
    <w:rsid w:val="003F58FF"/>
    <w:rsid w:val="003F5E87"/>
    <w:rsid w:val="003F6228"/>
    <w:rsid w:val="003F646F"/>
    <w:rsid w:val="003F6F82"/>
    <w:rsid w:val="003F75F8"/>
    <w:rsid w:val="003F79E6"/>
    <w:rsid w:val="004000F3"/>
    <w:rsid w:val="00400150"/>
    <w:rsid w:val="004001F0"/>
    <w:rsid w:val="00400964"/>
    <w:rsid w:val="00400DB3"/>
    <w:rsid w:val="00401110"/>
    <w:rsid w:val="004019AD"/>
    <w:rsid w:val="00401D2E"/>
    <w:rsid w:val="00401F3B"/>
    <w:rsid w:val="0040290B"/>
    <w:rsid w:val="0040398F"/>
    <w:rsid w:val="00403B43"/>
    <w:rsid w:val="00403D1E"/>
    <w:rsid w:val="00404869"/>
    <w:rsid w:val="00404BE0"/>
    <w:rsid w:val="00405154"/>
    <w:rsid w:val="0040558E"/>
    <w:rsid w:val="00405795"/>
    <w:rsid w:val="00405E3F"/>
    <w:rsid w:val="004066D7"/>
    <w:rsid w:val="00406716"/>
    <w:rsid w:val="00406949"/>
    <w:rsid w:val="00406BDF"/>
    <w:rsid w:val="00410B27"/>
    <w:rsid w:val="00410B9D"/>
    <w:rsid w:val="0041121C"/>
    <w:rsid w:val="00411DB6"/>
    <w:rsid w:val="00411EF0"/>
    <w:rsid w:val="0041312E"/>
    <w:rsid w:val="004139AA"/>
    <w:rsid w:val="00413A6F"/>
    <w:rsid w:val="00414657"/>
    <w:rsid w:val="00414966"/>
    <w:rsid w:val="00414C26"/>
    <w:rsid w:val="00414EBE"/>
    <w:rsid w:val="00414F58"/>
    <w:rsid w:val="00415978"/>
    <w:rsid w:val="00415EC9"/>
    <w:rsid w:val="00416630"/>
    <w:rsid w:val="00417633"/>
    <w:rsid w:val="00417686"/>
    <w:rsid w:val="004179A5"/>
    <w:rsid w:val="00417DEC"/>
    <w:rsid w:val="00420598"/>
    <w:rsid w:val="00420AE1"/>
    <w:rsid w:val="0042122D"/>
    <w:rsid w:val="0042157A"/>
    <w:rsid w:val="00421742"/>
    <w:rsid w:val="00421AE6"/>
    <w:rsid w:val="00422175"/>
    <w:rsid w:val="004227F6"/>
    <w:rsid w:val="0042487F"/>
    <w:rsid w:val="00424A9D"/>
    <w:rsid w:val="00425B9F"/>
    <w:rsid w:val="00425BC4"/>
    <w:rsid w:val="00425FA1"/>
    <w:rsid w:val="00426D1A"/>
    <w:rsid w:val="00426ED5"/>
    <w:rsid w:val="00426EDE"/>
    <w:rsid w:val="00427A61"/>
    <w:rsid w:val="00427FC4"/>
    <w:rsid w:val="0043051E"/>
    <w:rsid w:val="00430BE7"/>
    <w:rsid w:val="004315B8"/>
    <w:rsid w:val="00431619"/>
    <w:rsid w:val="00431F20"/>
    <w:rsid w:val="00432892"/>
    <w:rsid w:val="004337BF"/>
    <w:rsid w:val="00434080"/>
    <w:rsid w:val="004348C4"/>
    <w:rsid w:val="00434C4D"/>
    <w:rsid w:val="00434C4E"/>
    <w:rsid w:val="00434DE0"/>
    <w:rsid w:val="00435AF0"/>
    <w:rsid w:val="0043614D"/>
    <w:rsid w:val="004363D5"/>
    <w:rsid w:val="004366FD"/>
    <w:rsid w:val="00436BDE"/>
    <w:rsid w:val="004372F3"/>
    <w:rsid w:val="00437966"/>
    <w:rsid w:val="00437B2F"/>
    <w:rsid w:val="004404D4"/>
    <w:rsid w:val="00441368"/>
    <w:rsid w:val="00441377"/>
    <w:rsid w:val="004414D7"/>
    <w:rsid w:val="00442068"/>
    <w:rsid w:val="0044226C"/>
    <w:rsid w:val="004422DF"/>
    <w:rsid w:val="00443168"/>
    <w:rsid w:val="00443F49"/>
    <w:rsid w:val="004446F1"/>
    <w:rsid w:val="004447A9"/>
    <w:rsid w:val="004459BF"/>
    <w:rsid w:val="00445A64"/>
    <w:rsid w:val="00445B88"/>
    <w:rsid w:val="004461C5"/>
    <w:rsid w:val="00446444"/>
    <w:rsid w:val="00446874"/>
    <w:rsid w:val="00446B01"/>
    <w:rsid w:val="0044720C"/>
    <w:rsid w:val="00447536"/>
    <w:rsid w:val="00447792"/>
    <w:rsid w:val="004477C8"/>
    <w:rsid w:val="0045188F"/>
    <w:rsid w:val="00451B69"/>
    <w:rsid w:val="0045229C"/>
    <w:rsid w:val="0045246E"/>
    <w:rsid w:val="00452CF6"/>
    <w:rsid w:val="00453252"/>
    <w:rsid w:val="00453591"/>
    <w:rsid w:val="00453845"/>
    <w:rsid w:val="00453B79"/>
    <w:rsid w:val="00454972"/>
    <w:rsid w:val="00454CE4"/>
    <w:rsid w:val="004550AA"/>
    <w:rsid w:val="00455728"/>
    <w:rsid w:val="00455A84"/>
    <w:rsid w:val="00456063"/>
    <w:rsid w:val="004572A5"/>
    <w:rsid w:val="00457832"/>
    <w:rsid w:val="004607E3"/>
    <w:rsid w:val="0046174B"/>
    <w:rsid w:val="00461B06"/>
    <w:rsid w:val="00461D6A"/>
    <w:rsid w:val="00462241"/>
    <w:rsid w:val="00463497"/>
    <w:rsid w:val="00463962"/>
    <w:rsid w:val="00463E03"/>
    <w:rsid w:val="0046404A"/>
    <w:rsid w:val="0046449D"/>
    <w:rsid w:val="004646F2"/>
    <w:rsid w:val="00465345"/>
    <w:rsid w:val="004654F4"/>
    <w:rsid w:val="00465CB1"/>
    <w:rsid w:val="00465D00"/>
    <w:rsid w:val="00466D16"/>
    <w:rsid w:val="00467D47"/>
    <w:rsid w:val="00467E19"/>
    <w:rsid w:val="00467F98"/>
    <w:rsid w:val="00470287"/>
    <w:rsid w:val="004706CC"/>
    <w:rsid w:val="00470BB9"/>
    <w:rsid w:val="00470C75"/>
    <w:rsid w:val="0047299A"/>
    <w:rsid w:val="00473268"/>
    <w:rsid w:val="00473F98"/>
    <w:rsid w:val="00474535"/>
    <w:rsid w:val="00474A70"/>
    <w:rsid w:val="00474AB0"/>
    <w:rsid w:val="00474E62"/>
    <w:rsid w:val="00475458"/>
    <w:rsid w:val="004762BA"/>
    <w:rsid w:val="00476E16"/>
    <w:rsid w:val="00477475"/>
    <w:rsid w:val="00477966"/>
    <w:rsid w:val="0048013B"/>
    <w:rsid w:val="004805B1"/>
    <w:rsid w:val="00480845"/>
    <w:rsid w:val="004812CB"/>
    <w:rsid w:val="004818E2"/>
    <w:rsid w:val="00482805"/>
    <w:rsid w:val="00482D1A"/>
    <w:rsid w:val="004837BF"/>
    <w:rsid w:val="0048395C"/>
    <w:rsid w:val="00483AE0"/>
    <w:rsid w:val="00484089"/>
    <w:rsid w:val="0048438B"/>
    <w:rsid w:val="00486E43"/>
    <w:rsid w:val="00486EB8"/>
    <w:rsid w:val="00486F0F"/>
    <w:rsid w:val="00486FCD"/>
    <w:rsid w:val="00487F8B"/>
    <w:rsid w:val="004901A1"/>
    <w:rsid w:val="00490462"/>
    <w:rsid w:val="0049095D"/>
    <w:rsid w:val="00490A72"/>
    <w:rsid w:val="00490AED"/>
    <w:rsid w:val="00490F77"/>
    <w:rsid w:val="00490FF7"/>
    <w:rsid w:val="0049128C"/>
    <w:rsid w:val="004914DA"/>
    <w:rsid w:val="00491DC5"/>
    <w:rsid w:val="00491EEF"/>
    <w:rsid w:val="004924B0"/>
    <w:rsid w:val="0049277D"/>
    <w:rsid w:val="00492E31"/>
    <w:rsid w:val="00493B78"/>
    <w:rsid w:val="00493C67"/>
    <w:rsid w:val="00494CA5"/>
    <w:rsid w:val="0049523B"/>
    <w:rsid w:val="00495658"/>
    <w:rsid w:val="00495C72"/>
    <w:rsid w:val="00496950"/>
    <w:rsid w:val="00496A44"/>
    <w:rsid w:val="00496C4C"/>
    <w:rsid w:val="004A059F"/>
    <w:rsid w:val="004A083D"/>
    <w:rsid w:val="004A0928"/>
    <w:rsid w:val="004A0F48"/>
    <w:rsid w:val="004A17D5"/>
    <w:rsid w:val="004A18A8"/>
    <w:rsid w:val="004A1C7B"/>
    <w:rsid w:val="004A2C26"/>
    <w:rsid w:val="004A3CC2"/>
    <w:rsid w:val="004A3E41"/>
    <w:rsid w:val="004A4206"/>
    <w:rsid w:val="004A44B7"/>
    <w:rsid w:val="004A45BF"/>
    <w:rsid w:val="004A55DC"/>
    <w:rsid w:val="004A689D"/>
    <w:rsid w:val="004A6F3C"/>
    <w:rsid w:val="004A70D7"/>
    <w:rsid w:val="004A7B33"/>
    <w:rsid w:val="004B13D1"/>
    <w:rsid w:val="004B164E"/>
    <w:rsid w:val="004B2691"/>
    <w:rsid w:val="004B2980"/>
    <w:rsid w:val="004B2E9C"/>
    <w:rsid w:val="004B2F62"/>
    <w:rsid w:val="004B3542"/>
    <w:rsid w:val="004B3895"/>
    <w:rsid w:val="004B3DB0"/>
    <w:rsid w:val="004B471E"/>
    <w:rsid w:val="004B4D1C"/>
    <w:rsid w:val="004B4DE3"/>
    <w:rsid w:val="004B5694"/>
    <w:rsid w:val="004B742F"/>
    <w:rsid w:val="004B79F7"/>
    <w:rsid w:val="004B7BF6"/>
    <w:rsid w:val="004C00A2"/>
    <w:rsid w:val="004C0754"/>
    <w:rsid w:val="004C2AE5"/>
    <w:rsid w:val="004C2DC8"/>
    <w:rsid w:val="004C3002"/>
    <w:rsid w:val="004C35AB"/>
    <w:rsid w:val="004C40F5"/>
    <w:rsid w:val="004C4F4F"/>
    <w:rsid w:val="004C60BB"/>
    <w:rsid w:val="004C627F"/>
    <w:rsid w:val="004C7D56"/>
    <w:rsid w:val="004C7E2B"/>
    <w:rsid w:val="004C7E57"/>
    <w:rsid w:val="004D0424"/>
    <w:rsid w:val="004D2283"/>
    <w:rsid w:val="004D2CD6"/>
    <w:rsid w:val="004D3339"/>
    <w:rsid w:val="004D38F5"/>
    <w:rsid w:val="004D3DE7"/>
    <w:rsid w:val="004D430D"/>
    <w:rsid w:val="004D47F7"/>
    <w:rsid w:val="004D4E19"/>
    <w:rsid w:val="004D4E24"/>
    <w:rsid w:val="004D5172"/>
    <w:rsid w:val="004D5509"/>
    <w:rsid w:val="004D601B"/>
    <w:rsid w:val="004D61F8"/>
    <w:rsid w:val="004D75FD"/>
    <w:rsid w:val="004D7CB4"/>
    <w:rsid w:val="004E0964"/>
    <w:rsid w:val="004E0F83"/>
    <w:rsid w:val="004E1579"/>
    <w:rsid w:val="004E1818"/>
    <w:rsid w:val="004E1A64"/>
    <w:rsid w:val="004E1D2E"/>
    <w:rsid w:val="004E212B"/>
    <w:rsid w:val="004E23C1"/>
    <w:rsid w:val="004E41BD"/>
    <w:rsid w:val="004E4377"/>
    <w:rsid w:val="004E43C9"/>
    <w:rsid w:val="004E45FA"/>
    <w:rsid w:val="004E4BD4"/>
    <w:rsid w:val="004E5A0F"/>
    <w:rsid w:val="004E5BEA"/>
    <w:rsid w:val="004E6064"/>
    <w:rsid w:val="004E6C8F"/>
    <w:rsid w:val="004E7189"/>
    <w:rsid w:val="004E756E"/>
    <w:rsid w:val="004E78DC"/>
    <w:rsid w:val="004F0D9F"/>
    <w:rsid w:val="004F1016"/>
    <w:rsid w:val="004F1969"/>
    <w:rsid w:val="004F19CD"/>
    <w:rsid w:val="004F270C"/>
    <w:rsid w:val="004F2FE8"/>
    <w:rsid w:val="004F35F7"/>
    <w:rsid w:val="004F3B3D"/>
    <w:rsid w:val="004F3BF6"/>
    <w:rsid w:val="004F4110"/>
    <w:rsid w:val="004F43DE"/>
    <w:rsid w:val="004F4751"/>
    <w:rsid w:val="004F4D84"/>
    <w:rsid w:val="004F502F"/>
    <w:rsid w:val="004F6A98"/>
    <w:rsid w:val="004F734E"/>
    <w:rsid w:val="005003BA"/>
    <w:rsid w:val="0050050E"/>
    <w:rsid w:val="00500A41"/>
    <w:rsid w:val="00500F2F"/>
    <w:rsid w:val="005010DC"/>
    <w:rsid w:val="00502878"/>
    <w:rsid w:val="00503E93"/>
    <w:rsid w:val="00504347"/>
    <w:rsid w:val="00504998"/>
    <w:rsid w:val="00504E85"/>
    <w:rsid w:val="00510D11"/>
    <w:rsid w:val="0051107F"/>
    <w:rsid w:val="005112BE"/>
    <w:rsid w:val="00511F8C"/>
    <w:rsid w:val="00512679"/>
    <w:rsid w:val="00512EAC"/>
    <w:rsid w:val="005134C6"/>
    <w:rsid w:val="0051379B"/>
    <w:rsid w:val="005137F2"/>
    <w:rsid w:val="0051415A"/>
    <w:rsid w:val="00514469"/>
    <w:rsid w:val="00514564"/>
    <w:rsid w:val="005154A0"/>
    <w:rsid w:val="005161D1"/>
    <w:rsid w:val="005167E3"/>
    <w:rsid w:val="0051773D"/>
    <w:rsid w:val="00517E00"/>
    <w:rsid w:val="005217A3"/>
    <w:rsid w:val="00521EB4"/>
    <w:rsid w:val="00521F57"/>
    <w:rsid w:val="00522017"/>
    <w:rsid w:val="005230FF"/>
    <w:rsid w:val="0052346B"/>
    <w:rsid w:val="00523DD4"/>
    <w:rsid w:val="005254CF"/>
    <w:rsid w:val="005259F0"/>
    <w:rsid w:val="005266E4"/>
    <w:rsid w:val="00526EC8"/>
    <w:rsid w:val="0052735A"/>
    <w:rsid w:val="00530A47"/>
    <w:rsid w:val="00531A7D"/>
    <w:rsid w:val="00531E9C"/>
    <w:rsid w:val="00531F45"/>
    <w:rsid w:val="00533A8D"/>
    <w:rsid w:val="0053401F"/>
    <w:rsid w:val="005346FD"/>
    <w:rsid w:val="00534FE0"/>
    <w:rsid w:val="0053538B"/>
    <w:rsid w:val="00535B18"/>
    <w:rsid w:val="00535D8F"/>
    <w:rsid w:val="005363F4"/>
    <w:rsid w:val="00536813"/>
    <w:rsid w:val="005368A3"/>
    <w:rsid w:val="00537478"/>
    <w:rsid w:val="00537836"/>
    <w:rsid w:val="00537D3A"/>
    <w:rsid w:val="005408EB"/>
    <w:rsid w:val="005409B8"/>
    <w:rsid w:val="00540F56"/>
    <w:rsid w:val="0054270C"/>
    <w:rsid w:val="00542BBE"/>
    <w:rsid w:val="00543035"/>
    <w:rsid w:val="0054315E"/>
    <w:rsid w:val="00543F45"/>
    <w:rsid w:val="005451C4"/>
    <w:rsid w:val="005460EF"/>
    <w:rsid w:val="005467A0"/>
    <w:rsid w:val="00546CC5"/>
    <w:rsid w:val="00546F58"/>
    <w:rsid w:val="005513FC"/>
    <w:rsid w:val="0055182D"/>
    <w:rsid w:val="00552D43"/>
    <w:rsid w:val="00552D85"/>
    <w:rsid w:val="00553556"/>
    <w:rsid w:val="00553844"/>
    <w:rsid w:val="00553B6D"/>
    <w:rsid w:val="00553BF6"/>
    <w:rsid w:val="00553DC3"/>
    <w:rsid w:val="00554419"/>
    <w:rsid w:val="00554529"/>
    <w:rsid w:val="00554B75"/>
    <w:rsid w:val="00554E99"/>
    <w:rsid w:val="00555BB7"/>
    <w:rsid w:val="005566CC"/>
    <w:rsid w:val="00556CA0"/>
    <w:rsid w:val="00556D23"/>
    <w:rsid w:val="0056043F"/>
    <w:rsid w:val="00560B04"/>
    <w:rsid w:val="00560ED8"/>
    <w:rsid w:val="00560F08"/>
    <w:rsid w:val="00561283"/>
    <w:rsid w:val="00561A7B"/>
    <w:rsid w:val="00562396"/>
    <w:rsid w:val="005624A1"/>
    <w:rsid w:val="00562B59"/>
    <w:rsid w:val="00564B2F"/>
    <w:rsid w:val="00564D2E"/>
    <w:rsid w:val="0056578A"/>
    <w:rsid w:val="00565EEA"/>
    <w:rsid w:val="00566BBC"/>
    <w:rsid w:val="00571039"/>
    <w:rsid w:val="0057113C"/>
    <w:rsid w:val="0057124A"/>
    <w:rsid w:val="00571824"/>
    <w:rsid w:val="0057211F"/>
    <w:rsid w:val="005724EA"/>
    <w:rsid w:val="00573397"/>
    <w:rsid w:val="005733E7"/>
    <w:rsid w:val="005738F0"/>
    <w:rsid w:val="00573F62"/>
    <w:rsid w:val="00574002"/>
    <w:rsid w:val="00574253"/>
    <w:rsid w:val="00575169"/>
    <w:rsid w:val="0057545A"/>
    <w:rsid w:val="00575970"/>
    <w:rsid w:val="00575E9B"/>
    <w:rsid w:val="0057650D"/>
    <w:rsid w:val="00576618"/>
    <w:rsid w:val="005767D6"/>
    <w:rsid w:val="005773CC"/>
    <w:rsid w:val="00580E4B"/>
    <w:rsid w:val="00581615"/>
    <w:rsid w:val="00581975"/>
    <w:rsid w:val="00581B0D"/>
    <w:rsid w:val="00581BC5"/>
    <w:rsid w:val="005825E9"/>
    <w:rsid w:val="00583129"/>
    <w:rsid w:val="00583148"/>
    <w:rsid w:val="005836F5"/>
    <w:rsid w:val="00583835"/>
    <w:rsid w:val="00583F18"/>
    <w:rsid w:val="00584269"/>
    <w:rsid w:val="00584301"/>
    <w:rsid w:val="00584DC6"/>
    <w:rsid w:val="00585A43"/>
    <w:rsid w:val="005861CD"/>
    <w:rsid w:val="0058625E"/>
    <w:rsid w:val="005864FE"/>
    <w:rsid w:val="00587257"/>
    <w:rsid w:val="005879EF"/>
    <w:rsid w:val="00587CF3"/>
    <w:rsid w:val="005905A9"/>
    <w:rsid w:val="00591021"/>
    <w:rsid w:val="00591662"/>
    <w:rsid w:val="00591664"/>
    <w:rsid w:val="00591A5B"/>
    <w:rsid w:val="005920B2"/>
    <w:rsid w:val="00592309"/>
    <w:rsid w:val="0059335A"/>
    <w:rsid w:val="00593824"/>
    <w:rsid w:val="00593EB0"/>
    <w:rsid w:val="00594D38"/>
    <w:rsid w:val="00594D47"/>
    <w:rsid w:val="005958D7"/>
    <w:rsid w:val="0059638D"/>
    <w:rsid w:val="005964CC"/>
    <w:rsid w:val="00596C10"/>
    <w:rsid w:val="0059725D"/>
    <w:rsid w:val="0059783A"/>
    <w:rsid w:val="00597863"/>
    <w:rsid w:val="00597CBE"/>
    <w:rsid w:val="005A00EA"/>
    <w:rsid w:val="005A05BB"/>
    <w:rsid w:val="005A0B7D"/>
    <w:rsid w:val="005A1282"/>
    <w:rsid w:val="005A17A8"/>
    <w:rsid w:val="005A2014"/>
    <w:rsid w:val="005A2FE2"/>
    <w:rsid w:val="005A40E5"/>
    <w:rsid w:val="005A4A8B"/>
    <w:rsid w:val="005A4CCD"/>
    <w:rsid w:val="005A5B6C"/>
    <w:rsid w:val="005A5F23"/>
    <w:rsid w:val="005A6671"/>
    <w:rsid w:val="005A7440"/>
    <w:rsid w:val="005A749B"/>
    <w:rsid w:val="005A7609"/>
    <w:rsid w:val="005B005F"/>
    <w:rsid w:val="005B0FA3"/>
    <w:rsid w:val="005B1341"/>
    <w:rsid w:val="005B14CC"/>
    <w:rsid w:val="005B178D"/>
    <w:rsid w:val="005B19C5"/>
    <w:rsid w:val="005B2601"/>
    <w:rsid w:val="005B2F7C"/>
    <w:rsid w:val="005B4B73"/>
    <w:rsid w:val="005B5232"/>
    <w:rsid w:val="005B567F"/>
    <w:rsid w:val="005B6C02"/>
    <w:rsid w:val="005B6FD6"/>
    <w:rsid w:val="005B71CF"/>
    <w:rsid w:val="005B751D"/>
    <w:rsid w:val="005B7D56"/>
    <w:rsid w:val="005B7EE2"/>
    <w:rsid w:val="005C0196"/>
    <w:rsid w:val="005C0727"/>
    <w:rsid w:val="005C0991"/>
    <w:rsid w:val="005C0E85"/>
    <w:rsid w:val="005C1346"/>
    <w:rsid w:val="005C13C6"/>
    <w:rsid w:val="005C192C"/>
    <w:rsid w:val="005C1E4D"/>
    <w:rsid w:val="005C20D9"/>
    <w:rsid w:val="005C312E"/>
    <w:rsid w:val="005C4193"/>
    <w:rsid w:val="005C462B"/>
    <w:rsid w:val="005C4BA8"/>
    <w:rsid w:val="005C4E92"/>
    <w:rsid w:val="005C57F5"/>
    <w:rsid w:val="005C5B93"/>
    <w:rsid w:val="005C6484"/>
    <w:rsid w:val="005C67D3"/>
    <w:rsid w:val="005C69E6"/>
    <w:rsid w:val="005C71FC"/>
    <w:rsid w:val="005C7435"/>
    <w:rsid w:val="005C74A5"/>
    <w:rsid w:val="005D0838"/>
    <w:rsid w:val="005D107A"/>
    <w:rsid w:val="005D108B"/>
    <w:rsid w:val="005D2610"/>
    <w:rsid w:val="005D26C3"/>
    <w:rsid w:val="005D3B50"/>
    <w:rsid w:val="005D49FF"/>
    <w:rsid w:val="005D4B57"/>
    <w:rsid w:val="005D4B98"/>
    <w:rsid w:val="005D4C32"/>
    <w:rsid w:val="005D5609"/>
    <w:rsid w:val="005D5EAB"/>
    <w:rsid w:val="005D625D"/>
    <w:rsid w:val="005D6292"/>
    <w:rsid w:val="005D6928"/>
    <w:rsid w:val="005D7E80"/>
    <w:rsid w:val="005E027C"/>
    <w:rsid w:val="005E0A47"/>
    <w:rsid w:val="005E0F64"/>
    <w:rsid w:val="005E0FDD"/>
    <w:rsid w:val="005E1347"/>
    <w:rsid w:val="005E15A4"/>
    <w:rsid w:val="005E2680"/>
    <w:rsid w:val="005E2F94"/>
    <w:rsid w:val="005E3012"/>
    <w:rsid w:val="005E30D4"/>
    <w:rsid w:val="005E322B"/>
    <w:rsid w:val="005E367F"/>
    <w:rsid w:val="005E394E"/>
    <w:rsid w:val="005E53B3"/>
    <w:rsid w:val="005E5699"/>
    <w:rsid w:val="005E5CA2"/>
    <w:rsid w:val="005E5CC1"/>
    <w:rsid w:val="005E5DC0"/>
    <w:rsid w:val="005E606F"/>
    <w:rsid w:val="005E67DC"/>
    <w:rsid w:val="005E73EF"/>
    <w:rsid w:val="005E7629"/>
    <w:rsid w:val="005E7A48"/>
    <w:rsid w:val="005E7ADC"/>
    <w:rsid w:val="005F0176"/>
    <w:rsid w:val="005F0264"/>
    <w:rsid w:val="005F09BF"/>
    <w:rsid w:val="005F16C5"/>
    <w:rsid w:val="005F1A23"/>
    <w:rsid w:val="005F2331"/>
    <w:rsid w:val="005F27DA"/>
    <w:rsid w:val="005F2B1A"/>
    <w:rsid w:val="005F2C10"/>
    <w:rsid w:val="005F384F"/>
    <w:rsid w:val="005F4293"/>
    <w:rsid w:val="005F4C93"/>
    <w:rsid w:val="005F4F55"/>
    <w:rsid w:val="005F53E4"/>
    <w:rsid w:val="005F5847"/>
    <w:rsid w:val="005F5A79"/>
    <w:rsid w:val="005F60BC"/>
    <w:rsid w:val="005F617D"/>
    <w:rsid w:val="005F6AF4"/>
    <w:rsid w:val="005F6C5C"/>
    <w:rsid w:val="005F6CD9"/>
    <w:rsid w:val="005F71B5"/>
    <w:rsid w:val="005F7A7F"/>
    <w:rsid w:val="005F7D13"/>
    <w:rsid w:val="00600B8F"/>
    <w:rsid w:val="006016BC"/>
    <w:rsid w:val="00601FB3"/>
    <w:rsid w:val="00602A48"/>
    <w:rsid w:val="00602BA2"/>
    <w:rsid w:val="00602D5C"/>
    <w:rsid w:val="00603958"/>
    <w:rsid w:val="006041ED"/>
    <w:rsid w:val="00604D19"/>
    <w:rsid w:val="00604E15"/>
    <w:rsid w:val="00605E7E"/>
    <w:rsid w:val="00606325"/>
    <w:rsid w:val="00606733"/>
    <w:rsid w:val="00607355"/>
    <w:rsid w:val="006074BF"/>
    <w:rsid w:val="006074D2"/>
    <w:rsid w:val="00610795"/>
    <w:rsid w:val="00611231"/>
    <w:rsid w:val="00611B9A"/>
    <w:rsid w:val="00611F9E"/>
    <w:rsid w:val="0061232C"/>
    <w:rsid w:val="00614124"/>
    <w:rsid w:val="006147B0"/>
    <w:rsid w:val="00614A51"/>
    <w:rsid w:val="00614C14"/>
    <w:rsid w:val="00615EB5"/>
    <w:rsid w:val="00615F33"/>
    <w:rsid w:val="00616847"/>
    <w:rsid w:val="006168B9"/>
    <w:rsid w:val="00617375"/>
    <w:rsid w:val="006178DC"/>
    <w:rsid w:val="00617E9C"/>
    <w:rsid w:val="0062004F"/>
    <w:rsid w:val="00620948"/>
    <w:rsid w:val="00621004"/>
    <w:rsid w:val="0062101D"/>
    <w:rsid w:val="0062166A"/>
    <w:rsid w:val="0062188C"/>
    <w:rsid w:val="00621C69"/>
    <w:rsid w:val="00622453"/>
    <w:rsid w:val="00622AA8"/>
    <w:rsid w:val="00622CF5"/>
    <w:rsid w:val="00623B4F"/>
    <w:rsid w:val="00624142"/>
    <w:rsid w:val="00625855"/>
    <w:rsid w:val="00625A56"/>
    <w:rsid w:val="00625B4C"/>
    <w:rsid w:val="00625DF4"/>
    <w:rsid w:val="00625EA9"/>
    <w:rsid w:val="00626012"/>
    <w:rsid w:val="0062625B"/>
    <w:rsid w:val="00626652"/>
    <w:rsid w:val="006271AD"/>
    <w:rsid w:val="006271F7"/>
    <w:rsid w:val="0063048F"/>
    <w:rsid w:val="00631B72"/>
    <w:rsid w:val="006320D7"/>
    <w:rsid w:val="0063248B"/>
    <w:rsid w:val="0063283D"/>
    <w:rsid w:val="00632B80"/>
    <w:rsid w:val="00632C90"/>
    <w:rsid w:val="0063360A"/>
    <w:rsid w:val="00633C60"/>
    <w:rsid w:val="00633CF6"/>
    <w:rsid w:val="00633D0E"/>
    <w:rsid w:val="006341D9"/>
    <w:rsid w:val="00634207"/>
    <w:rsid w:val="0063449B"/>
    <w:rsid w:val="0063525C"/>
    <w:rsid w:val="006366E0"/>
    <w:rsid w:val="0063673D"/>
    <w:rsid w:val="0063679E"/>
    <w:rsid w:val="006369F7"/>
    <w:rsid w:val="00636A60"/>
    <w:rsid w:val="00636FB8"/>
    <w:rsid w:val="00637017"/>
    <w:rsid w:val="006374C8"/>
    <w:rsid w:val="00637ECF"/>
    <w:rsid w:val="00640630"/>
    <w:rsid w:val="0064090E"/>
    <w:rsid w:val="00640A08"/>
    <w:rsid w:val="00640F26"/>
    <w:rsid w:val="00641125"/>
    <w:rsid w:val="0064123C"/>
    <w:rsid w:val="00641C7D"/>
    <w:rsid w:val="00642163"/>
    <w:rsid w:val="00642186"/>
    <w:rsid w:val="006424CD"/>
    <w:rsid w:val="00642C95"/>
    <w:rsid w:val="00643551"/>
    <w:rsid w:val="006449E4"/>
    <w:rsid w:val="00644F2C"/>
    <w:rsid w:val="00645635"/>
    <w:rsid w:val="00645E83"/>
    <w:rsid w:val="00646300"/>
    <w:rsid w:val="006463C0"/>
    <w:rsid w:val="006464AC"/>
    <w:rsid w:val="006467C7"/>
    <w:rsid w:val="006476F9"/>
    <w:rsid w:val="006503E4"/>
    <w:rsid w:val="00650723"/>
    <w:rsid w:val="00650A3B"/>
    <w:rsid w:val="00650ECE"/>
    <w:rsid w:val="006512CB"/>
    <w:rsid w:val="00651DC4"/>
    <w:rsid w:val="00651F99"/>
    <w:rsid w:val="00652C28"/>
    <w:rsid w:val="0065364C"/>
    <w:rsid w:val="00653BFD"/>
    <w:rsid w:val="006541C0"/>
    <w:rsid w:val="0065454D"/>
    <w:rsid w:val="00654709"/>
    <w:rsid w:val="00654E0B"/>
    <w:rsid w:val="0065535E"/>
    <w:rsid w:val="006557BD"/>
    <w:rsid w:val="00655C72"/>
    <w:rsid w:val="00656417"/>
    <w:rsid w:val="0065662A"/>
    <w:rsid w:val="0065675E"/>
    <w:rsid w:val="0065696A"/>
    <w:rsid w:val="006569E6"/>
    <w:rsid w:val="0066023A"/>
    <w:rsid w:val="006607CB"/>
    <w:rsid w:val="00660CCD"/>
    <w:rsid w:val="00661BB2"/>
    <w:rsid w:val="00661D1A"/>
    <w:rsid w:val="00662AB8"/>
    <w:rsid w:val="00663256"/>
    <w:rsid w:val="00663B3C"/>
    <w:rsid w:val="006641A9"/>
    <w:rsid w:val="00664B50"/>
    <w:rsid w:val="00664D12"/>
    <w:rsid w:val="00665ACE"/>
    <w:rsid w:val="00665C87"/>
    <w:rsid w:val="006663AC"/>
    <w:rsid w:val="00666A5B"/>
    <w:rsid w:val="00666CAA"/>
    <w:rsid w:val="00666EB2"/>
    <w:rsid w:val="0066714D"/>
    <w:rsid w:val="00667699"/>
    <w:rsid w:val="0066787E"/>
    <w:rsid w:val="00670167"/>
    <w:rsid w:val="006713C4"/>
    <w:rsid w:val="0067146E"/>
    <w:rsid w:val="006716D5"/>
    <w:rsid w:val="0067199A"/>
    <w:rsid w:val="00671F6A"/>
    <w:rsid w:val="00671F7F"/>
    <w:rsid w:val="00672120"/>
    <w:rsid w:val="00672480"/>
    <w:rsid w:val="006728DB"/>
    <w:rsid w:val="00672A4A"/>
    <w:rsid w:val="00672E76"/>
    <w:rsid w:val="00673E0C"/>
    <w:rsid w:val="00673FD1"/>
    <w:rsid w:val="00674CED"/>
    <w:rsid w:val="006752BE"/>
    <w:rsid w:val="00675636"/>
    <w:rsid w:val="006756AA"/>
    <w:rsid w:val="00675A28"/>
    <w:rsid w:val="00675C72"/>
    <w:rsid w:val="0067707C"/>
    <w:rsid w:val="00677860"/>
    <w:rsid w:val="00677882"/>
    <w:rsid w:val="00680513"/>
    <w:rsid w:val="00680AE1"/>
    <w:rsid w:val="0068127A"/>
    <w:rsid w:val="0068157C"/>
    <w:rsid w:val="00681B93"/>
    <w:rsid w:val="00681EF8"/>
    <w:rsid w:val="00682944"/>
    <w:rsid w:val="00682FAC"/>
    <w:rsid w:val="00683A98"/>
    <w:rsid w:val="00684091"/>
    <w:rsid w:val="0068452B"/>
    <w:rsid w:val="00685156"/>
    <w:rsid w:val="006854AD"/>
    <w:rsid w:val="00685574"/>
    <w:rsid w:val="00685A3C"/>
    <w:rsid w:val="00685C75"/>
    <w:rsid w:val="0068612F"/>
    <w:rsid w:val="00687EED"/>
    <w:rsid w:val="006901C5"/>
    <w:rsid w:val="006903D8"/>
    <w:rsid w:val="00690C36"/>
    <w:rsid w:val="00691171"/>
    <w:rsid w:val="0069119F"/>
    <w:rsid w:val="00691826"/>
    <w:rsid w:val="00691CA7"/>
    <w:rsid w:val="0069269A"/>
    <w:rsid w:val="00692846"/>
    <w:rsid w:val="00692A7B"/>
    <w:rsid w:val="00692BED"/>
    <w:rsid w:val="00692D74"/>
    <w:rsid w:val="006938E9"/>
    <w:rsid w:val="00694022"/>
    <w:rsid w:val="00694A37"/>
    <w:rsid w:val="00694AD6"/>
    <w:rsid w:val="00694FE0"/>
    <w:rsid w:val="00695659"/>
    <w:rsid w:val="006956ED"/>
    <w:rsid w:val="006958CC"/>
    <w:rsid w:val="00696523"/>
    <w:rsid w:val="00696BA1"/>
    <w:rsid w:val="00697C61"/>
    <w:rsid w:val="006A003D"/>
    <w:rsid w:val="006A04F8"/>
    <w:rsid w:val="006A04FD"/>
    <w:rsid w:val="006A0F03"/>
    <w:rsid w:val="006A0FB6"/>
    <w:rsid w:val="006A1012"/>
    <w:rsid w:val="006A1DC1"/>
    <w:rsid w:val="006A333D"/>
    <w:rsid w:val="006A3419"/>
    <w:rsid w:val="006A3B51"/>
    <w:rsid w:val="006A4239"/>
    <w:rsid w:val="006A4391"/>
    <w:rsid w:val="006A5661"/>
    <w:rsid w:val="006A6D4A"/>
    <w:rsid w:val="006A760C"/>
    <w:rsid w:val="006A77A7"/>
    <w:rsid w:val="006B0322"/>
    <w:rsid w:val="006B0691"/>
    <w:rsid w:val="006B0DA6"/>
    <w:rsid w:val="006B14FE"/>
    <w:rsid w:val="006B1B40"/>
    <w:rsid w:val="006B1E9E"/>
    <w:rsid w:val="006B22F6"/>
    <w:rsid w:val="006B352E"/>
    <w:rsid w:val="006B3682"/>
    <w:rsid w:val="006B3DD5"/>
    <w:rsid w:val="006B3F18"/>
    <w:rsid w:val="006B4591"/>
    <w:rsid w:val="006B49AD"/>
    <w:rsid w:val="006B49D8"/>
    <w:rsid w:val="006B4D0E"/>
    <w:rsid w:val="006B51F5"/>
    <w:rsid w:val="006B58D7"/>
    <w:rsid w:val="006B5C48"/>
    <w:rsid w:val="006B5FAB"/>
    <w:rsid w:val="006C086F"/>
    <w:rsid w:val="006C08A6"/>
    <w:rsid w:val="006C1F7C"/>
    <w:rsid w:val="006C29AF"/>
    <w:rsid w:val="006C2B26"/>
    <w:rsid w:val="006C2E2B"/>
    <w:rsid w:val="006C2ECA"/>
    <w:rsid w:val="006C312C"/>
    <w:rsid w:val="006C36C6"/>
    <w:rsid w:val="006C3753"/>
    <w:rsid w:val="006C3C29"/>
    <w:rsid w:val="006C3D95"/>
    <w:rsid w:val="006C550B"/>
    <w:rsid w:val="006C611C"/>
    <w:rsid w:val="006C6678"/>
    <w:rsid w:val="006C6879"/>
    <w:rsid w:val="006C6F42"/>
    <w:rsid w:val="006C7453"/>
    <w:rsid w:val="006C7FB6"/>
    <w:rsid w:val="006C7FC3"/>
    <w:rsid w:val="006D0091"/>
    <w:rsid w:val="006D0A56"/>
    <w:rsid w:val="006D16BC"/>
    <w:rsid w:val="006D2168"/>
    <w:rsid w:val="006D22A9"/>
    <w:rsid w:val="006D27B7"/>
    <w:rsid w:val="006D2B04"/>
    <w:rsid w:val="006D2CAC"/>
    <w:rsid w:val="006D32B4"/>
    <w:rsid w:val="006D3386"/>
    <w:rsid w:val="006D359E"/>
    <w:rsid w:val="006D35F0"/>
    <w:rsid w:val="006D38BC"/>
    <w:rsid w:val="006D4128"/>
    <w:rsid w:val="006D48B3"/>
    <w:rsid w:val="006D490D"/>
    <w:rsid w:val="006D491C"/>
    <w:rsid w:val="006D4B4D"/>
    <w:rsid w:val="006D5448"/>
    <w:rsid w:val="006D5B36"/>
    <w:rsid w:val="006D6FCE"/>
    <w:rsid w:val="006D74EA"/>
    <w:rsid w:val="006D7593"/>
    <w:rsid w:val="006D7BF0"/>
    <w:rsid w:val="006E0583"/>
    <w:rsid w:val="006E0793"/>
    <w:rsid w:val="006E09F7"/>
    <w:rsid w:val="006E0B7A"/>
    <w:rsid w:val="006E127C"/>
    <w:rsid w:val="006E1906"/>
    <w:rsid w:val="006E21C4"/>
    <w:rsid w:val="006E2618"/>
    <w:rsid w:val="006E2685"/>
    <w:rsid w:val="006E2A9B"/>
    <w:rsid w:val="006E2E95"/>
    <w:rsid w:val="006E36B9"/>
    <w:rsid w:val="006E40A4"/>
    <w:rsid w:val="006E4164"/>
    <w:rsid w:val="006E41D3"/>
    <w:rsid w:val="006E42FA"/>
    <w:rsid w:val="006E4BC5"/>
    <w:rsid w:val="006E5504"/>
    <w:rsid w:val="006E5C53"/>
    <w:rsid w:val="006E5D65"/>
    <w:rsid w:val="006E5EC7"/>
    <w:rsid w:val="006E6507"/>
    <w:rsid w:val="006E665A"/>
    <w:rsid w:val="006E66B6"/>
    <w:rsid w:val="006E6778"/>
    <w:rsid w:val="006E6D9C"/>
    <w:rsid w:val="006E76C0"/>
    <w:rsid w:val="006E775A"/>
    <w:rsid w:val="006E78E6"/>
    <w:rsid w:val="006F0CD7"/>
    <w:rsid w:val="006F0EAD"/>
    <w:rsid w:val="006F10E1"/>
    <w:rsid w:val="006F201E"/>
    <w:rsid w:val="006F24F6"/>
    <w:rsid w:val="006F3DA8"/>
    <w:rsid w:val="006F431E"/>
    <w:rsid w:val="006F4536"/>
    <w:rsid w:val="006F4906"/>
    <w:rsid w:val="006F4EA2"/>
    <w:rsid w:val="006F6A9F"/>
    <w:rsid w:val="0070032C"/>
    <w:rsid w:val="007005CA"/>
    <w:rsid w:val="00700A3C"/>
    <w:rsid w:val="00700FD4"/>
    <w:rsid w:val="007012F5"/>
    <w:rsid w:val="007018B4"/>
    <w:rsid w:val="0070260B"/>
    <w:rsid w:val="00702D45"/>
    <w:rsid w:val="00702F09"/>
    <w:rsid w:val="00703321"/>
    <w:rsid w:val="00703574"/>
    <w:rsid w:val="0070358D"/>
    <w:rsid w:val="0070394F"/>
    <w:rsid w:val="00704186"/>
    <w:rsid w:val="007044F8"/>
    <w:rsid w:val="00704747"/>
    <w:rsid w:val="0070570E"/>
    <w:rsid w:val="00705C9D"/>
    <w:rsid w:val="0070651F"/>
    <w:rsid w:val="00706F78"/>
    <w:rsid w:val="007072E7"/>
    <w:rsid w:val="0071011E"/>
    <w:rsid w:val="00710133"/>
    <w:rsid w:val="00710144"/>
    <w:rsid w:val="0071057E"/>
    <w:rsid w:val="007109B1"/>
    <w:rsid w:val="00711D2A"/>
    <w:rsid w:val="00711FE5"/>
    <w:rsid w:val="007127FE"/>
    <w:rsid w:val="00712EF2"/>
    <w:rsid w:val="007148BE"/>
    <w:rsid w:val="0071492E"/>
    <w:rsid w:val="00715CC8"/>
    <w:rsid w:val="00716159"/>
    <w:rsid w:val="00716BC9"/>
    <w:rsid w:val="00716CC3"/>
    <w:rsid w:val="00717423"/>
    <w:rsid w:val="00717911"/>
    <w:rsid w:val="00721DED"/>
    <w:rsid w:val="00721EE3"/>
    <w:rsid w:val="007228C4"/>
    <w:rsid w:val="00722C75"/>
    <w:rsid w:val="00723896"/>
    <w:rsid w:val="0072471C"/>
    <w:rsid w:val="00724844"/>
    <w:rsid w:val="00724CEA"/>
    <w:rsid w:val="00724FAC"/>
    <w:rsid w:val="00725096"/>
    <w:rsid w:val="00726764"/>
    <w:rsid w:val="007268C3"/>
    <w:rsid w:val="00726AA8"/>
    <w:rsid w:val="007275ED"/>
    <w:rsid w:val="00727923"/>
    <w:rsid w:val="0073053B"/>
    <w:rsid w:val="00730617"/>
    <w:rsid w:val="00731207"/>
    <w:rsid w:val="00731EA8"/>
    <w:rsid w:val="007323AB"/>
    <w:rsid w:val="007328DC"/>
    <w:rsid w:val="00732A1A"/>
    <w:rsid w:val="00733941"/>
    <w:rsid w:val="00733EC6"/>
    <w:rsid w:val="00734F74"/>
    <w:rsid w:val="00735897"/>
    <w:rsid w:val="00735A4F"/>
    <w:rsid w:val="007363C6"/>
    <w:rsid w:val="00736FA8"/>
    <w:rsid w:val="007370B2"/>
    <w:rsid w:val="007400C9"/>
    <w:rsid w:val="007405A5"/>
    <w:rsid w:val="00740FB8"/>
    <w:rsid w:val="007418B1"/>
    <w:rsid w:val="007421D5"/>
    <w:rsid w:val="0074229F"/>
    <w:rsid w:val="00743068"/>
    <w:rsid w:val="007434A9"/>
    <w:rsid w:val="00743634"/>
    <w:rsid w:val="00743FAE"/>
    <w:rsid w:val="00745B6B"/>
    <w:rsid w:val="00745FFD"/>
    <w:rsid w:val="007462BC"/>
    <w:rsid w:val="00746365"/>
    <w:rsid w:val="00746A95"/>
    <w:rsid w:val="00746C3B"/>
    <w:rsid w:val="00747900"/>
    <w:rsid w:val="00747AF9"/>
    <w:rsid w:val="0075053D"/>
    <w:rsid w:val="0075093F"/>
    <w:rsid w:val="00750A0C"/>
    <w:rsid w:val="00750DF1"/>
    <w:rsid w:val="00751F24"/>
    <w:rsid w:val="00752159"/>
    <w:rsid w:val="00752C4E"/>
    <w:rsid w:val="00753403"/>
    <w:rsid w:val="0075407C"/>
    <w:rsid w:val="00754231"/>
    <w:rsid w:val="00754751"/>
    <w:rsid w:val="00755057"/>
    <w:rsid w:val="007556F6"/>
    <w:rsid w:val="007557B4"/>
    <w:rsid w:val="00755B61"/>
    <w:rsid w:val="00755D28"/>
    <w:rsid w:val="00756A45"/>
    <w:rsid w:val="0075752C"/>
    <w:rsid w:val="007578DD"/>
    <w:rsid w:val="007606AF"/>
    <w:rsid w:val="0076132E"/>
    <w:rsid w:val="00762099"/>
    <w:rsid w:val="007623F2"/>
    <w:rsid w:val="00762CDA"/>
    <w:rsid w:val="00763585"/>
    <w:rsid w:val="00763AEC"/>
    <w:rsid w:val="00763C5C"/>
    <w:rsid w:val="007650A4"/>
    <w:rsid w:val="007652F2"/>
    <w:rsid w:val="007655E8"/>
    <w:rsid w:val="007655FD"/>
    <w:rsid w:val="00765823"/>
    <w:rsid w:val="00767AB0"/>
    <w:rsid w:val="00770282"/>
    <w:rsid w:val="007703DA"/>
    <w:rsid w:val="00770492"/>
    <w:rsid w:val="00770A5B"/>
    <w:rsid w:val="00770C55"/>
    <w:rsid w:val="00770F2A"/>
    <w:rsid w:val="00772DAE"/>
    <w:rsid w:val="007732BB"/>
    <w:rsid w:val="007734BD"/>
    <w:rsid w:val="00773AB4"/>
    <w:rsid w:val="00773C47"/>
    <w:rsid w:val="00773F32"/>
    <w:rsid w:val="00774536"/>
    <w:rsid w:val="00774918"/>
    <w:rsid w:val="00775508"/>
    <w:rsid w:val="00775B98"/>
    <w:rsid w:val="0077628D"/>
    <w:rsid w:val="00776950"/>
    <w:rsid w:val="00776D34"/>
    <w:rsid w:val="00777D6C"/>
    <w:rsid w:val="00777EB0"/>
    <w:rsid w:val="0078069C"/>
    <w:rsid w:val="00780EC1"/>
    <w:rsid w:val="00781578"/>
    <w:rsid w:val="00781E14"/>
    <w:rsid w:val="00781EBF"/>
    <w:rsid w:val="0078238F"/>
    <w:rsid w:val="00782562"/>
    <w:rsid w:val="00782783"/>
    <w:rsid w:val="00782B95"/>
    <w:rsid w:val="00783128"/>
    <w:rsid w:val="007839EB"/>
    <w:rsid w:val="00783FBC"/>
    <w:rsid w:val="0078416F"/>
    <w:rsid w:val="00784B49"/>
    <w:rsid w:val="00784CA6"/>
    <w:rsid w:val="00784FD6"/>
    <w:rsid w:val="007862DF"/>
    <w:rsid w:val="0078767D"/>
    <w:rsid w:val="007876E9"/>
    <w:rsid w:val="0078774C"/>
    <w:rsid w:val="00787C8F"/>
    <w:rsid w:val="00790028"/>
    <w:rsid w:val="0079052F"/>
    <w:rsid w:val="00791108"/>
    <w:rsid w:val="00791226"/>
    <w:rsid w:val="007913D2"/>
    <w:rsid w:val="00793290"/>
    <w:rsid w:val="00793AD9"/>
    <w:rsid w:val="007942FA"/>
    <w:rsid w:val="0079440C"/>
    <w:rsid w:val="00794B80"/>
    <w:rsid w:val="00795DE1"/>
    <w:rsid w:val="00796066"/>
    <w:rsid w:val="007960D5"/>
    <w:rsid w:val="00796121"/>
    <w:rsid w:val="00796201"/>
    <w:rsid w:val="00797631"/>
    <w:rsid w:val="00797E3C"/>
    <w:rsid w:val="00797F86"/>
    <w:rsid w:val="007A08E5"/>
    <w:rsid w:val="007A0F45"/>
    <w:rsid w:val="007A1941"/>
    <w:rsid w:val="007A25EE"/>
    <w:rsid w:val="007A276C"/>
    <w:rsid w:val="007A2A4D"/>
    <w:rsid w:val="007A2BD7"/>
    <w:rsid w:val="007A3906"/>
    <w:rsid w:val="007A3EDF"/>
    <w:rsid w:val="007A431D"/>
    <w:rsid w:val="007A436B"/>
    <w:rsid w:val="007A437C"/>
    <w:rsid w:val="007A4380"/>
    <w:rsid w:val="007A442D"/>
    <w:rsid w:val="007A4C8F"/>
    <w:rsid w:val="007A5EBD"/>
    <w:rsid w:val="007A5FED"/>
    <w:rsid w:val="007A6738"/>
    <w:rsid w:val="007A6CA0"/>
    <w:rsid w:val="007A7F60"/>
    <w:rsid w:val="007B0068"/>
    <w:rsid w:val="007B00B2"/>
    <w:rsid w:val="007B031A"/>
    <w:rsid w:val="007B0391"/>
    <w:rsid w:val="007B041E"/>
    <w:rsid w:val="007B0560"/>
    <w:rsid w:val="007B069F"/>
    <w:rsid w:val="007B1625"/>
    <w:rsid w:val="007B1949"/>
    <w:rsid w:val="007B306A"/>
    <w:rsid w:val="007B3657"/>
    <w:rsid w:val="007B36E1"/>
    <w:rsid w:val="007B38F4"/>
    <w:rsid w:val="007B3D2B"/>
    <w:rsid w:val="007B4C59"/>
    <w:rsid w:val="007B4F43"/>
    <w:rsid w:val="007B5266"/>
    <w:rsid w:val="007B5667"/>
    <w:rsid w:val="007B5BBE"/>
    <w:rsid w:val="007B5CA6"/>
    <w:rsid w:val="007B5E68"/>
    <w:rsid w:val="007B6720"/>
    <w:rsid w:val="007B70BB"/>
    <w:rsid w:val="007B7A84"/>
    <w:rsid w:val="007B7B5C"/>
    <w:rsid w:val="007C01BD"/>
    <w:rsid w:val="007C044F"/>
    <w:rsid w:val="007C2603"/>
    <w:rsid w:val="007C27E9"/>
    <w:rsid w:val="007C3F18"/>
    <w:rsid w:val="007C46DF"/>
    <w:rsid w:val="007C4963"/>
    <w:rsid w:val="007C4A44"/>
    <w:rsid w:val="007C574F"/>
    <w:rsid w:val="007C59C9"/>
    <w:rsid w:val="007C5AA1"/>
    <w:rsid w:val="007C5E09"/>
    <w:rsid w:val="007C5FFC"/>
    <w:rsid w:val="007C629F"/>
    <w:rsid w:val="007C636C"/>
    <w:rsid w:val="007C6FC1"/>
    <w:rsid w:val="007C7A20"/>
    <w:rsid w:val="007C7A7D"/>
    <w:rsid w:val="007C7C46"/>
    <w:rsid w:val="007C7E9E"/>
    <w:rsid w:val="007C7F15"/>
    <w:rsid w:val="007D11D0"/>
    <w:rsid w:val="007D1B02"/>
    <w:rsid w:val="007D23E3"/>
    <w:rsid w:val="007D2855"/>
    <w:rsid w:val="007D297E"/>
    <w:rsid w:val="007D36C8"/>
    <w:rsid w:val="007D3F5A"/>
    <w:rsid w:val="007D5A6D"/>
    <w:rsid w:val="007D5C20"/>
    <w:rsid w:val="007D5F77"/>
    <w:rsid w:val="007D62E7"/>
    <w:rsid w:val="007D66F0"/>
    <w:rsid w:val="007D6DEA"/>
    <w:rsid w:val="007D6FB0"/>
    <w:rsid w:val="007D7BE8"/>
    <w:rsid w:val="007D7D52"/>
    <w:rsid w:val="007E0020"/>
    <w:rsid w:val="007E009F"/>
    <w:rsid w:val="007E1154"/>
    <w:rsid w:val="007E14D3"/>
    <w:rsid w:val="007E1653"/>
    <w:rsid w:val="007E1928"/>
    <w:rsid w:val="007E2CCB"/>
    <w:rsid w:val="007E2DAB"/>
    <w:rsid w:val="007E3957"/>
    <w:rsid w:val="007E3B91"/>
    <w:rsid w:val="007E4956"/>
    <w:rsid w:val="007E523A"/>
    <w:rsid w:val="007E59EA"/>
    <w:rsid w:val="007E5E54"/>
    <w:rsid w:val="007E6691"/>
    <w:rsid w:val="007E743A"/>
    <w:rsid w:val="007E7D4D"/>
    <w:rsid w:val="007F01F1"/>
    <w:rsid w:val="007F0717"/>
    <w:rsid w:val="007F0863"/>
    <w:rsid w:val="007F0E89"/>
    <w:rsid w:val="007F0F7B"/>
    <w:rsid w:val="007F131F"/>
    <w:rsid w:val="007F2023"/>
    <w:rsid w:val="007F3794"/>
    <w:rsid w:val="007F3A41"/>
    <w:rsid w:val="007F4629"/>
    <w:rsid w:val="007F4C80"/>
    <w:rsid w:val="007F5357"/>
    <w:rsid w:val="007F55EC"/>
    <w:rsid w:val="007F5FF1"/>
    <w:rsid w:val="007F6B83"/>
    <w:rsid w:val="007F6C65"/>
    <w:rsid w:val="007F772B"/>
    <w:rsid w:val="008016BF"/>
    <w:rsid w:val="008016E6"/>
    <w:rsid w:val="008017EE"/>
    <w:rsid w:val="008019EE"/>
    <w:rsid w:val="00801A5A"/>
    <w:rsid w:val="0080280A"/>
    <w:rsid w:val="00803018"/>
    <w:rsid w:val="008044E9"/>
    <w:rsid w:val="0080483F"/>
    <w:rsid w:val="00805681"/>
    <w:rsid w:val="00805723"/>
    <w:rsid w:val="00805A74"/>
    <w:rsid w:val="0080619E"/>
    <w:rsid w:val="008066AD"/>
    <w:rsid w:val="00806780"/>
    <w:rsid w:val="00806F22"/>
    <w:rsid w:val="00811B96"/>
    <w:rsid w:val="00811FA0"/>
    <w:rsid w:val="008123A1"/>
    <w:rsid w:val="00812531"/>
    <w:rsid w:val="008140C2"/>
    <w:rsid w:val="008141BE"/>
    <w:rsid w:val="00814872"/>
    <w:rsid w:val="0081491D"/>
    <w:rsid w:val="00814922"/>
    <w:rsid w:val="00815908"/>
    <w:rsid w:val="008164B8"/>
    <w:rsid w:val="008165B9"/>
    <w:rsid w:val="008166C1"/>
    <w:rsid w:val="0081689A"/>
    <w:rsid w:val="00817004"/>
    <w:rsid w:val="008173BD"/>
    <w:rsid w:val="0081772B"/>
    <w:rsid w:val="00817B99"/>
    <w:rsid w:val="0082082D"/>
    <w:rsid w:val="0082108B"/>
    <w:rsid w:val="008212A9"/>
    <w:rsid w:val="008218EF"/>
    <w:rsid w:val="008219DE"/>
    <w:rsid w:val="00821C83"/>
    <w:rsid w:val="00821CF2"/>
    <w:rsid w:val="0082243D"/>
    <w:rsid w:val="00822705"/>
    <w:rsid w:val="0082283C"/>
    <w:rsid w:val="008230C1"/>
    <w:rsid w:val="008239D2"/>
    <w:rsid w:val="00823B01"/>
    <w:rsid w:val="00823F9A"/>
    <w:rsid w:val="00824332"/>
    <w:rsid w:val="00824B73"/>
    <w:rsid w:val="00825E1E"/>
    <w:rsid w:val="00825E78"/>
    <w:rsid w:val="00825FAE"/>
    <w:rsid w:val="0082628A"/>
    <w:rsid w:val="0082681D"/>
    <w:rsid w:val="00826CB9"/>
    <w:rsid w:val="00826D6D"/>
    <w:rsid w:val="008271C2"/>
    <w:rsid w:val="00827877"/>
    <w:rsid w:val="00827D3D"/>
    <w:rsid w:val="00827F45"/>
    <w:rsid w:val="008300A8"/>
    <w:rsid w:val="00830435"/>
    <w:rsid w:val="00830A0F"/>
    <w:rsid w:val="00830AC7"/>
    <w:rsid w:val="00830B19"/>
    <w:rsid w:val="008317C1"/>
    <w:rsid w:val="00831B59"/>
    <w:rsid w:val="00831C8A"/>
    <w:rsid w:val="00832295"/>
    <w:rsid w:val="00832EAE"/>
    <w:rsid w:val="008330A5"/>
    <w:rsid w:val="008343C4"/>
    <w:rsid w:val="00834A05"/>
    <w:rsid w:val="00834AAA"/>
    <w:rsid w:val="00834BAB"/>
    <w:rsid w:val="0083535B"/>
    <w:rsid w:val="00835588"/>
    <w:rsid w:val="00836982"/>
    <w:rsid w:val="00836FC0"/>
    <w:rsid w:val="008378EB"/>
    <w:rsid w:val="00840155"/>
    <w:rsid w:val="00840518"/>
    <w:rsid w:val="00840C38"/>
    <w:rsid w:val="00841944"/>
    <w:rsid w:val="00841B15"/>
    <w:rsid w:val="00841D6E"/>
    <w:rsid w:val="00841DEE"/>
    <w:rsid w:val="008422CF"/>
    <w:rsid w:val="0084240C"/>
    <w:rsid w:val="00842DBB"/>
    <w:rsid w:val="00843279"/>
    <w:rsid w:val="00843A22"/>
    <w:rsid w:val="00844075"/>
    <w:rsid w:val="008447EF"/>
    <w:rsid w:val="008451A2"/>
    <w:rsid w:val="0084523A"/>
    <w:rsid w:val="008455A2"/>
    <w:rsid w:val="00845622"/>
    <w:rsid w:val="00845A03"/>
    <w:rsid w:val="0084672A"/>
    <w:rsid w:val="00846D76"/>
    <w:rsid w:val="008472F0"/>
    <w:rsid w:val="0084735B"/>
    <w:rsid w:val="008479CA"/>
    <w:rsid w:val="00847EFA"/>
    <w:rsid w:val="00847FCD"/>
    <w:rsid w:val="00850133"/>
    <w:rsid w:val="0085118D"/>
    <w:rsid w:val="00852D52"/>
    <w:rsid w:val="008530DB"/>
    <w:rsid w:val="00853146"/>
    <w:rsid w:val="008533A4"/>
    <w:rsid w:val="008534D2"/>
    <w:rsid w:val="00853AC5"/>
    <w:rsid w:val="008548F6"/>
    <w:rsid w:val="00854CC1"/>
    <w:rsid w:val="0085519E"/>
    <w:rsid w:val="00855DC6"/>
    <w:rsid w:val="00855EE1"/>
    <w:rsid w:val="00856AEA"/>
    <w:rsid w:val="008572C1"/>
    <w:rsid w:val="00857388"/>
    <w:rsid w:val="0085770C"/>
    <w:rsid w:val="00857C9E"/>
    <w:rsid w:val="00857D4B"/>
    <w:rsid w:val="00861A66"/>
    <w:rsid w:val="00861D5A"/>
    <w:rsid w:val="008624CF"/>
    <w:rsid w:val="008626E8"/>
    <w:rsid w:val="00862FFC"/>
    <w:rsid w:val="00863A88"/>
    <w:rsid w:val="00864F02"/>
    <w:rsid w:val="0086540B"/>
    <w:rsid w:val="00865691"/>
    <w:rsid w:val="00865759"/>
    <w:rsid w:val="00866330"/>
    <w:rsid w:val="00866894"/>
    <w:rsid w:val="00867ACD"/>
    <w:rsid w:val="0087025E"/>
    <w:rsid w:val="00870BE9"/>
    <w:rsid w:val="0087169C"/>
    <w:rsid w:val="008718FB"/>
    <w:rsid w:val="008719CE"/>
    <w:rsid w:val="00871BE1"/>
    <w:rsid w:val="008722B1"/>
    <w:rsid w:val="00872354"/>
    <w:rsid w:val="00872852"/>
    <w:rsid w:val="008730B9"/>
    <w:rsid w:val="0087378E"/>
    <w:rsid w:val="008741CE"/>
    <w:rsid w:val="008741FD"/>
    <w:rsid w:val="00874CE7"/>
    <w:rsid w:val="00875D5E"/>
    <w:rsid w:val="00876BB9"/>
    <w:rsid w:val="0088000A"/>
    <w:rsid w:val="008809F4"/>
    <w:rsid w:val="00880F09"/>
    <w:rsid w:val="00882E36"/>
    <w:rsid w:val="008830B9"/>
    <w:rsid w:val="00883640"/>
    <w:rsid w:val="00883B8B"/>
    <w:rsid w:val="00883C63"/>
    <w:rsid w:val="00884C67"/>
    <w:rsid w:val="0088534D"/>
    <w:rsid w:val="00885B1E"/>
    <w:rsid w:val="00885F5A"/>
    <w:rsid w:val="008860E3"/>
    <w:rsid w:val="00887970"/>
    <w:rsid w:val="00887B70"/>
    <w:rsid w:val="00887B7C"/>
    <w:rsid w:val="00887BC0"/>
    <w:rsid w:val="008907FF"/>
    <w:rsid w:val="00891323"/>
    <w:rsid w:val="008917FF"/>
    <w:rsid w:val="00892503"/>
    <w:rsid w:val="00892C79"/>
    <w:rsid w:val="00892FA7"/>
    <w:rsid w:val="00893BE7"/>
    <w:rsid w:val="00893F88"/>
    <w:rsid w:val="008940DA"/>
    <w:rsid w:val="00894CB4"/>
    <w:rsid w:val="008958C4"/>
    <w:rsid w:val="008959FC"/>
    <w:rsid w:val="008960D4"/>
    <w:rsid w:val="0089664C"/>
    <w:rsid w:val="00896A5B"/>
    <w:rsid w:val="008972C8"/>
    <w:rsid w:val="00897310"/>
    <w:rsid w:val="00897869"/>
    <w:rsid w:val="00897963"/>
    <w:rsid w:val="008A03A9"/>
    <w:rsid w:val="008A19BD"/>
    <w:rsid w:val="008A27AB"/>
    <w:rsid w:val="008A33DB"/>
    <w:rsid w:val="008A45FE"/>
    <w:rsid w:val="008A4654"/>
    <w:rsid w:val="008A49AF"/>
    <w:rsid w:val="008A5550"/>
    <w:rsid w:val="008A568A"/>
    <w:rsid w:val="008A57DE"/>
    <w:rsid w:val="008A638D"/>
    <w:rsid w:val="008A6C3E"/>
    <w:rsid w:val="008B0961"/>
    <w:rsid w:val="008B1004"/>
    <w:rsid w:val="008B1406"/>
    <w:rsid w:val="008B14EE"/>
    <w:rsid w:val="008B1518"/>
    <w:rsid w:val="008B272D"/>
    <w:rsid w:val="008B2C24"/>
    <w:rsid w:val="008B30B3"/>
    <w:rsid w:val="008B3565"/>
    <w:rsid w:val="008B3A8D"/>
    <w:rsid w:val="008B3E70"/>
    <w:rsid w:val="008B4610"/>
    <w:rsid w:val="008B479C"/>
    <w:rsid w:val="008B4902"/>
    <w:rsid w:val="008B4CC8"/>
    <w:rsid w:val="008B5055"/>
    <w:rsid w:val="008B56D3"/>
    <w:rsid w:val="008B5CC3"/>
    <w:rsid w:val="008B761D"/>
    <w:rsid w:val="008B7CAE"/>
    <w:rsid w:val="008C06B5"/>
    <w:rsid w:val="008C10C0"/>
    <w:rsid w:val="008C173A"/>
    <w:rsid w:val="008C1926"/>
    <w:rsid w:val="008C1E49"/>
    <w:rsid w:val="008C2CF1"/>
    <w:rsid w:val="008C2F91"/>
    <w:rsid w:val="008C3A45"/>
    <w:rsid w:val="008C421F"/>
    <w:rsid w:val="008C4797"/>
    <w:rsid w:val="008C5329"/>
    <w:rsid w:val="008C6D96"/>
    <w:rsid w:val="008C702E"/>
    <w:rsid w:val="008C7142"/>
    <w:rsid w:val="008C7D31"/>
    <w:rsid w:val="008C7DAB"/>
    <w:rsid w:val="008D0FD2"/>
    <w:rsid w:val="008D24E6"/>
    <w:rsid w:val="008D2F1F"/>
    <w:rsid w:val="008D37D9"/>
    <w:rsid w:val="008D392F"/>
    <w:rsid w:val="008D3C81"/>
    <w:rsid w:val="008D3EFC"/>
    <w:rsid w:val="008D4312"/>
    <w:rsid w:val="008D566D"/>
    <w:rsid w:val="008D57B8"/>
    <w:rsid w:val="008D69F1"/>
    <w:rsid w:val="008D6A71"/>
    <w:rsid w:val="008D6BF0"/>
    <w:rsid w:val="008D6FCD"/>
    <w:rsid w:val="008D73D9"/>
    <w:rsid w:val="008D75C8"/>
    <w:rsid w:val="008E07CC"/>
    <w:rsid w:val="008E0A40"/>
    <w:rsid w:val="008E0E70"/>
    <w:rsid w:val="008E12B5"/>
    <w:rsid w:val="008E15FB"/>
    <w:rsid w:val="008E1CB3"/>
    <w:rsid w:val="008E1E84"/>
    <w:rsid w:val="008E2249"/>
    <w:rsid w:val="008E2346"/>
    <w:rsid w:val="008E254C"/>
    <w:rsid w:val="008E276D"/>
    <w:rsid w:val="008E2E83"/>
    <w:rsid w:val="008E2F93"/>
    <w:rsid w:val="008E406E"/>
    <w:rsid w:val="008E497F"/>
    <w:rsid w:val="008E4EBA"/>
    <w:rsid w:val="008E563F"/>
    <w:rsid w:val="008E609C"/>
    <w:rsid w:val="008E6D30"/>
    <w:rsid w:val="008E6E61"/>
    <w:rsid w:val="008E73DF"/>
    <w:rsid w:val="008E7C31"/>
    <w:rsid w:val="008E7D02"/>
    <w:rsid w:val="008E7DE5"/>
    <w:rsid w:val="008F014B"/>
    <w:rsid w:val="008F0C4D"/>
    <w:rsid w:val="008F0DD1"/>
    <w:rsid w:val="008F10BF"/>
    <w:rsid w:val="008F1100"/>
    <w:rsid w:val="008F2294"/>
    <w:rsid w:val="008F26C2"/>
    <w:rsid w:val="008F2BE3"/>
    <w:rsid w:val="008F3002"/>
    <w:rsid w:val="008F332F"/>
    <w:rsid w:val="008F35A1"/>
    <w:rsid w:val="008F3CE6"/>
    <w:rsid w:val="008F47FA"/>
    <w:rsid w:val="008F49FB"/>
    <w:rsid w:val="008F5018"/>
    <w:rsid w:val="008F67A4"/>
    <w:rsid w:val="008F6B0C"/>
    <w:rsid w:val="008F7314"/>
    <w:rsid w:val="008F7892"/>
    <w:rsid w:val="008F7CC9"/>
    <w:rsid w:val="008F7D2F"/>
    <w:rsid w:val="009001BE"/>
    <w:rsid w:val="0090156F"/>
    <w:rsid w:val="0090158B"/>
    <w:rsid w:val="00901A1B"/>
    <w:rsid w:val="00902460"/>
    <w:rsid w:val="0090281A"/>
    <w:rsid w:val="00902EE1"/>
    <w:rsid w:val="00902F5E"/>
    <w:rsid w:val="009036DD"/>
    <w:rsid w:val="0090387C"/>
    <w:rsid w:val="00903B97"/>
    <w:rsid w:val="0090408C"/>
    <w:rsid w:val="00904966"/>
    <w:rsid w:val="00905253"/>
    <w:rsid w:val="00905415"/>
    <w:rsid w:val="0090599D"/>
    <w:rsid w:val="00905EFA"/>
    <w:rsid w:val="00906DEB"/>
    <w:rsid w:val="009075E7"/>
    <w:rsid w:val="009076D4"/>
    <w:rsid w:val="009079BE"/>
    <w:rsid w:val="00907CB2"/>
    <w:rsid w:val="00907FE4"/>
    <w:rsid w:val="00910AB4"/>
    <w:rsid w:val="00910DEC"/>
    <w:rsid w:val="00910EE6"/>
    <w:rsid w:val="009110BF"/>
    <w:rsid w:val="009115F7"/>
    <w:rsid w:val="00911F04"/>
    <w:rsid w:val="009124AF"/>
    <w:rsid w:val="00913186"/>
    <w:rsid w:val="009135FF"/>
    <w:rsid w:val="00913A71"/>
    <w:rsid w:val="00913C1B"/>
    <w:rsid w:val="009143AC"/>
    <w:rsid w:val="009144D9"/>
    <w:rsid w:val="00914796"/>
    <w:rsid w:val="00915668"/>
    <w:rsid w:val="00915DF6"/>
    <w:rsid w:val="0091640B"/>
    <w:rsid w:val="009164C2"/>
    <w:rsid w:val="009169E8"/>
    <w:rsid w:val="00917052"/>
    <w:rsid w:val="00917540"/>
    <w:rsid w:val="00917B30"/>
    <w:rsid w:val="00920104"/>
    <w:rsid w:val="00920182"/>
    <w:rsid w:val="009215AE"/>
    <w:rsid w:val="009219EB"/>
    <w:rsid w:val="00921ACD"/>
    <w:rsid w:val="00921D1C"/>
    <w:rsid w:val="00922169"/>
    <w:rsid w:val="009231F1"/>
    <w:rsid w:val="0092331E"/>
    <w:rsid w:val="009233EC"/>
    <w:rsid w:val="00923575"/>
    <w:rsid w:val="00923948"/>
    <w:rsid w:val="00923A8A"/>
    <w:rsid w:val="00923E6E"/>
    <w:rsid w:val="00924865"/>
    <w:rsid w:val="00924998"/>
    <w:rsid w:val="00924E96"/>
    <w:rsid w:val="00925227"/>
    <w:rsid w:val="00925497"/>
    <w:rsid w:val="00925C61"/>
    <w:rsid w:val="00926B30"/>
    <w:rsid w:val="0092706D"/>
    <w:rsid w:val="00927C09"/>
    <w:rsid w:val="00927EB0"/>
    <w:rsid w:val="009305F6"/>
    <w:rsid w:val="00930A4A"/>
    <w:rsid w:val="0093111B"/>
    <w:rsid w:val="00931564"/>
    <w:rsid w:val="009323EF"/>
    <w:rsid w:val="009324C3"/>
    <w:rsid w:val="009331E3"/>
    <w:rsid w:val="009332D3"/>
    <w:rsid w:val="00933A40"/>
    <w:rsid w:val="00933D38"/>
    <w:rsid w:val="0093401B"/>
    <w:rsid w:val="00935225"/>
    <w:rsid w:val="0093548B"/>
    <w:rsid w:val="009367EB"/>
    <w:rsid w:val="00936BA7"/>
    <w:rsid w:val="0093731D"/>
    <w:rsid w:val="009374B0"/>
    <w:rsid w:val="00937F62"/>
    <w:rsid w:val="00941DE6"/>
    <w:rsid w:val="009424BA"/>
    <w:rsid w:val="00942725"/>
    <w:rsid w:val="009430AD"/>
    <w:rsid w:val="009431B7"/>
    <w:rsid w:val="00943855"/>
    <w:rsid w:val="009443FE"/>
    <w:rsid w:val="009447DC"/>
    <w:rsid w:val="00944CEE"/>
    <w:rsid w:val="00944FF8"/>
    <w:rsid w:val="00945240"/>
    <w:rsid w:val="009459D6"/>
    <w:rsid w:val="00945ABD"/>
    <w:rsid w:val="0094601B"/>
    <w:rsid w:val="009465EA"/>
    <w:rsid w:val="00946E19"/>
    <w:rsid w:val="0094735D"/>
    <w:rsid w:val="00950E83"/>
    <w:rsid w:val="00950FD4"/>
    <w:rsid w:val="009510A3"/>
    <w:rsid w:val="00951582"/>
    <w:rsid w:val="0095227A"/>
    <w:rsid w:val="00952D11"/>
    <w:rsid w:val="0095346E"/>
    <w:rsid w:val="00953613"/>
    <w:rsid w:val="009537D6"/>
    <w:rsid w:val="00953B28"/>
    <w:rsid w:val="00953E75"/>
    <w:rsid w:val="00954EEB"/>
    <w:rsid w:val="00955125"/>
    <w:rsid w:val="0095516E"/>
    <w:rsid w:val="00956830"/>
    <w:rsid w:val="00956F16"/>
    <w:rsid w:val="00957C79"/>
    <w:rsid w:val="00957EDB"/>
    <w:rsid w:val="009602E8"/>
    <w:rsid w:val="00960310"/>
    <w:rsid w:val="00960605"/>
    <w:rsid w:val="009606CC"/>
    <w:rsid w:val="00961559"/>
    <w:rsid w:val="00961C50"/>
    <w:rsid w:val="00961F71"/>
    <w:rsid w:val="009622BB"/>
    <w:rsid w:val="0096374A"/>
    <w:rsid w:val="00963F11"/>
    <w:rsid w:val="0096446B"/>
    <w:rsid w:val="009644A2"/>
    <w:rsid w:val="00965055"/>
    <w:rsid w:val="00966235"/>
    <w:rsid w:val="00970543"/>
    <w:rsid w:val="00970734"/>
    <w:rsid w:val="00970C2E"/>
    <w:rsid w:val="00970FA8"/>
    <w:rsid w:val="00971172"/>
    <w:rsid w:val="009717D6"/>
    <w:rsid w:val="00971845"/>
    <w:rsid w:val="009723D8"/>
    <w:rsid w:val="009725B1"/>
    <w:rsid w:val="00972F58"/>
    <w:rsid w:val="0097327E"/>
    <w:rsid w:val="00973969"/>
    <w:rsid w:val="00973AA2"/>
    <w:rsid w:val="00973CA9"/>
    <w:rsid w:val="009744FA"/>
    <w:rsid w:val="00974F5A"/>
    <w:rsid w:val="00975235"/>
    <w:rsid w:val="009758EC"/>
    <w:rsid w:val="00976310"/>
    <w:rsid w:val="00976404"/>
    <w:rsid w:val="00976528"/>
    <w:rsid w:val="0097653F"/>
    <w:rsid w:val="00977467"/>
    <w:rsid w:val="00980010"/>
    <w:rsid w:val="00980152"/>
    <w:rsid w:val="0098157A"/>
    <w:rsid w:val="00981857"/>
    <w:rsid w:val="00981A25"/>
    <w:rsid w:val="00981F15"/>
    <w:rsid w:val="00982006"/>
    <w:rsid w:val="00982699"/>
    <w:rsid w:val="00982C6D"/>
    <w:rsid w:val="00983714"/>
    <w:rsid w:val="00983948"/>
    <w:rsid w:val="00983AD6"/>
    <w:rsid w:val="00983C4C"/>
    <w:rsid w:val="00983E22"/>
    <w:rsid w:val="00983E87"/>
    <w:rsid w:val="00985152"/>
    <w:rsid w:val="00985E77"/>
    <w:rsid w:val="009869F1"/>
    <w:rsid w:val="00986D42"/>
    <w:rsid w:val="00986E0C"/>
    <w:rsid w:val="00987FF3"/>
    <w:rsid w:val="00990159"/>
    <w:rsid w:val="00990926"/>
    <w:rsid w:val="00990CCB"/>
    <w:rsid w:val="0099107D"/>
    <w:rsid w:val="00991FB2"/>
    <w:rsid w:val="00993233"/>
    <w:rsid w:val="009933D2"/>
    <w:rsid w:val="00994433"/>
    <w:rsid w:val="00994517"/>
    <w:rsid w:val="00994997"/>
    <w:rsid w:val="00995DC0"/>
    <w:rsid w:val="0099660F"/>
    <w:rsid w:val="00997605"/>
    <w:rsid w:val="009A1020"/>
    <w:rsid w:val="009A10C4"/>
    <w:rsid w:val="009A11A6"/>
    <w:rsid w:val="009A11CB"/>
    <w:rsid w:val="009A1B03"/>
    <w:rsid w:val="009A2245"/>
    <w:rsid w:val="009A25AB"/>
    <w:rsid w:val="009A2747"/>
    <w:rsid w:val="009A3278"/>
    <w:rsid w:val="009A3795"/>
    <w:rsid w:val="009A4053"/>
    <w:rsid w:val="009A41A2"/>
    <w:rsid w:val="009A4479"/>
    <w:rsid w:val="009A4BD0"/>
    <w:rsid w:val="009A5526"/>
    <w:rsid w:val="009A5AF0"/>
    <w:rsid w:val="009A6C5B"/>
    <w:rsid w:val="009B0071"/>
    <w:rsid w:val="009B0183"/>
    <w:rsid w:val="009B0863"/>
    <w:rsid w:val="009B1151"/>
    <w:rsid w:val="009B1C73"/>
    <w:rsid w:val="009B1F65"/>
    <w:rsid w:val="009B21E2"/>
    <w:rsid w:val="009B258B"/>
    <w:rsid w:val="009B25A3"/>
    <w:rsid w:val="009B26FD"/>
    <w:rsid w:val="009B28A9"/>
    <w:rsid w:val="009B3486"/>
    <w:rsid w:val="009B4BF4"/>
    <w:rsid w:val="009B4C02"/>
    <w:rsid w:val="009B4F6C"/>
    <w:rsid w:val="009B5C06"/>
    <w:rsid w:val="009B5E38"/>
    <w:rsid w:val="009B6147"/>
    <w:rsid w:val="009B62B4"/>
    <w:rsid w:val="009B641E"/>
    <w:rsid w:val="009B6EC3"/>
    <w:rsid w:val="009B7259"/>
    <w:rsid w:val="009B7463"/>
    <w:rsid w:val="009B79F2"/>
    <w:rsid w:val="009C0263"/>
    <w:rsid w:val="009C070A"/>
    <w:rsid w:val="009C077B"/>
    <w:rsid w:val="009C0A86"/>
    <w:rsid w:val="009C0C15"/>
    <w:rsid w:val="009C0CC3"/>
    <w:rsid w:val="009C121C"/>
    <w:rsid w:val="009C2DDE"/>
    <w:rsid w:val="009C36CF"/>
    <w:rsid w:val="009C435C"/>
    <w:rsid w:val="009C468E"/>
    <w:rsid w:val="009C4D2A"/>
    <w:rsid w:val="009C4DF8"/>
    <w:rsid w:val="009C5A66"/>
    <w:rsid w:val="009C6252"/>
    <w:rsid w:val="009C7A19"/>
    <w:rsid w:val="009C7B5E"/>
    <w:rsid w:val="009C7FF0"/>
    <w:rsid w:val="009D05DB"/>
    <w:rsid w:val="009D0676"/>
    <w:rsid w:val="009D09C0"/>
    <w:rsid w:val="009D0E0C"/>
    <w:rsid w:val="009D23D4"/>
    <w:rsid w:val="009D2532"/>
    <w:rsid w:val="009D26EB"/>
    <w:rsid w:val="009D28CE"/>
    <w:rsid w:val="009D2EFE"/>
    <w:rsid w:val="009D37B4"/>
    <w:rsid w:val="009D44B3"/>
    <w:rsid w:val="009D45C0"/>
    <w:rsid w:val="009D473A"/>
    <w:rsid w:val="009D532C"/>
    <w:rsid w:val="009D5A70"/>
    <w:rsid w:val="009D5EC6"/>
    <w:rsid w:val="009D5F2D"/>
    <w:rsid w:val="009D6DA1"/>
    <w:rsid w:val="009D6E5F"/>
    <w:rsid w:val="009D727C"/>
    <w:rsid w:val="009E0279"/>
    <w:rsid w:val="009E2FCA"/>
    <w:rsid w:val="009E30B0"/>
    <w:rsid w:val="009E3851"/>
    <w:rsid w:val="009E3E5E"/>
    <w:rsid w:val="009E3EA7"/>
    <w:rsid w:val="009E44ED"/>
    <w:rsid w:val="009E59D1"/>
    <w:rsid w:val="009E5D5F"/>
    <w:rsid w:val="009E6C6B"/>
    <w:rsid w:val="009E7709"/>
    <w:rsid w:val="009E7B75"/>
    <w:rsid w:val="009F016A"/>
    <w:rsid w:val="009F04C2"/>
    <w:rsid w:val="009F13DE"/>
    <w:rsid w:val="009F2039"/>
    <w:rsid w:val="009F20CE"/>
    <w:rsid w:val="009F245C"/>
    <w:rsid w:val="009F27A4"/>
    <w:rsid w:val="009F2D7F"/>
    <w:rsid w:val="009F2DEE"/>
    <w:rsid w:val="009F321F"/>
    <w:rsid w:val="009F3272"/>
    <w:rsid w:val="009F340C"/>
    <w:rsid w:val="009F401E"/>
    <w:rsid w:val="009F50AD"/>
    <w:rsid w:val="009F565D"/>
    <w:rsid w:val="009F5694"/>
    <w:rsid w:val="009F6D79"/>
    <w:rsid w:val="009F7565"/>
    <w:rsid w:val="009F7ADA"/>
    <w:rsid w:val="009F7F75"/>
    <w:rsid w:val="00A000AD"/>
    <w:rsid w:val="00A0099B"/>
    <w:rsid w:val="00A00AB9"/>
    <w:rsid w:val="00A00BED"/>
    <w:rsid w:val="00A01030"/>
    <w:rsid w:val="00A01668"/>
    <w:rsid w:val="00A01C3E"/>
    <w:rsid w:val="00A024F6"/>
    <w:rsid w:val="00A02FC3"/>
    <w:rsid w:val="00A0315A"/>
    <w:rsid w:val="00A031C7"/>
    <w:rsid w:val="00A0375C"/>
    <w:rsid w:val="00A03903"/>
    <w:rsid w:val="00A039FB"/>
    <w:rsid w:val="00A03A02"/>
    <w:rsid w:val="00A045F3"/>
    <w:rsid w:val="00A05889"/>
    <w:rsid w:val="00A05DEF"/>
    <w:rsid w:val="00A0658E"/>
    <w:rsid w:val="00A06BF7"/>
    <w:rsid w:val="00A06D8C"/>
    <w:rsid w:val="00A0730D"/>
    <w:rsid w:val="00A105FB"/>
    <w:rsid w:val="00A124CB"/>
    <w:rsid w:val="00A1275A"/>
    <w:rsid w:val="00A12C53"/>
    <w:rsid w:val="00A132B5"/>
    <w:rsid w:val="00A136D5"/>
    <w:rsid w:val="00A13780"/>
    <w:rsid w:val="00A140E4"/>
    <w:rsid w:val="00A1441B"/>
    <w:rsid w:val="00A14572"/>
    <w:rsid w:val="00A15603"/>
    <w:rsid w:val="00A15B56"/>
    <w:rsid w:val="00A15DDC"/>
    <w:rsid w:val="00A161F8"/>
    <w:rsid w:val="00A16201"/>
    <w:rsid w:val="00A16706"/>
    <w:rsid w:val="00A1681D"/>
    <w:rsid w:val="00A16836"/>
    <w:rsid w:val="00A174BA"/>
    <w:rsid w:val="00A175A2"/>
    <w:rsid w:val="00A17D80"/>
    <w:rsid w:val="00A20A27"/>
    <w:rsid w:val="00A20CF8"/>
    <w:rsid w:val="00A20E75"/>
    <w:rsid w:val="00A20EDB"/>
    <w:rsid w:val="00A21B13"/>
    <w:rsid w:val="00A21CCD"/>
    <w:rsid w:val="00A22906"/>
    <w:rsid w:val="00A23514"/>
    <w:rsid w:val="00A23D6B"/>
    <w:rsid w:val="00A23EDB"/>
    <w:rsid w:val="00A24383"/>
    <w:rsid w:val="00A246B9"/>
    <w:rsid w:val="00A2470F"/>
    <w:rsid w:val="00A250D2"/>
    <w:rsid w:val="00A25AB9"/>
    <w:rsid w:val="00A2715E"/>
    <w:rsid w:val="00A2762C"/>
    <w:rsid w:val="00A30810"/>
    <w:rsid w:val="00A30CE2"/>
    <w:rsid w:val="00A31E0B"/>
    <w:rsid w:val="00A3211C"/>
    <w:rsid w:val="00A33B5F"/>
    <w:rsid w:val="00A346B4"/>
    <w:rsid w:val="00A3497A"/>
    <w:rsid w:val="00A34DFD"/>
    <w:rsid w:val="00A34E8A"/>
    <w:rsid w:val="00A35408"/>
    <w:rsid w:val="00A36389"/>
    <w:rsid w:val="00A36DA9"/>
    <w:rsid w:val="00A372DC"/>
    <w:rsid w:val="00A372E5"/>
    <w:rsid w:val="00A372ED"/>
    <w:rsid w:val="00A37334"/>
    <w:rsid w:val="00A379BC"/>
    <w:rsid w:val="00A37CF8"/>
    <w:rsid w:val="00A4023A"/>
    <w:rsid w:val="00A403E5"/>
    <w:rsid w:val="00A4143A"/>
    <w:rsid w:val="00A4205B"/>
    <w:rsid w:val="00A42916"/>
    <w:rsid w:val="00A42995"/>
    <w:rsid w:val="00A42A4E"/>
    <w:rsid w:val="00A4382C"/>
    <w:rsid w:val="00A43F25"/>
    <w:rsid w:val="00A44283"/>
    <w:rsid w:val="00A44BD2"/>
    <w:rsid w:val="00A44F4F"/>
    <w:rsid w:val="00A450BB"/>
    <w:rsid w:val="00A4514B"/>
    <w:rsid w:val="00A45496"/>
    <w:rsid w:val="00A50678"/>
    <w:rsid w:val="00A506BA"/>
    <w:rsid w:val="00A50D75"/>
    <w:rsid w:val="00A511A8"/>
    <w:rsid w:val="00A512CB"/>
    <w:rsid w:val="00A5139D"/>
    <w:rsid w:val="00A517F0"/>
    <w:rsid w:val="00A51FE3"/>
    <w:rsid w:val="00A52E66"/>
    <w:rsid w:val="00A53881"/>
    <w:rsid w:val="00A54060"/>
    <w:rsid w:val="00A549C1"/>
    <w:rsid w:val="00A55914"/>
    <w:rsid w:val="00A564B8"/>
    <w:rsid w:val="00A56EAC"/>
    <w:rsid w:val="00A5778F"/>
    <w:rsid w:val="00A605A9"/>
    <w:rsid w:val="00A60ADD"/>
    <w:rsid w:val="00A60B3A"/>
    <w:rsid w:val="00A60E6B"/>
    <w:rsid w:val="00A60F04"/>
    <w:rsid w:val="00A61755"/>
    <w:rsid w:val="00A622B2"/>
    <w:rsid w:val="00A62929"/>
    <w:rsid w:val="00A64091"/>
    <w:rsid w:val="00A644E0"/>
    <w:rsid w:val="00A66377"/>
    <w:rsid w:val="00A6661D"/>
    <w:rsid w:val="00A67A52"/>
    <w:rsid w:val="00A67C26"/>
    <w:rsid w:val="00A70056"/>
    <w:rsid w:val="00A70098"/>
    <w:rsid w:val="00A7057D"/>
    <w:rsid w:val="00A712ED"/>
    <w:rsid w:val="00A7146C"/>
    <w:rsid w:val="00A71FD2"/>
    <w:rsid w:val="00A7202C"/>
    <w:rsid w:val="00A726F5"/>
    <w:rsid w:val="00A72828"/>
    <w:rsid w:val="00A72B6E"/>
    <w:rsid w:val="00A72F53"/>
    <w:rsid w:val="00A73198"/>
    <w:rsid w:val="00A73763"/>
    <w:rsid w:val="00A741ED"/>
    <w:rsid w:val="00A747C4"/>
    <w:rsid w:val="00A74B31"/>
    <w:rsid w:val="00A74E20"/>
    <w:rsid w:val="00A74E8B"/>
    <w:rsid w:val="00A760AD"/>
    <w:rsid w:val="00A7704B"/>
    <w:rsid w:val="00A77ABC"/>
    <w:rsid w:val="00A77F19"/>
    <w:rsid w:val="00A80000"/>
    <w:rsid w:val="00A809BD"/>
    <w:rsid w:val="00A80B6B"/>
    <w:rsid w:val="00A80EC0"/>
    <w:rsid w:val="00A82218"/>
    <w:rsid w:val="00A82A01"/>
    <w:rsid w:val="00A83435"/>
    <w:rsid w:val="00A836D3"/>
    <w:rsid w:val="00A83995"/>
    <w:rsid w:val="00A84E2A"/>
    <w:rsid w:val="00A84E8A"/>
    <w:rsid w:val="00A84FFB"/>
    <w:rsid w:val="00A850B9"/>
    <w:rsid w:val="00A85402"/>
    <w:rsid w:val="00A85459"/>
    <w:rsid w:val="00A855E3"/>
    <w:rsid w:val="00A8631A"/>
    <w:rsid w:val="00A86919"/>
    <w:rsid w:val="00A86AE5"/>
    <w:rsid w:val="00A90595"/>
    <w:rsid w:val="00A92279"/>
    <w:rsid w:val="00A924BD"/>
    <w:rsid w:val="00A92648"/>
    <w:rsid w:val="00A92F7A"/>
    <w:rsid w:val="00A932E2"/>
    <w:rsid w:val="00A93AA8"/>
    <w:rsid w:val="00A95417"/>
    <w:rsid w:val="00A955A6"/>
    <w:rsid w:val="00A95A35"/>
    <w:rsid w:val="00A97123"/>
    <w:rsid w:val="00A97AEA"/>
    <w:rsid w:val="00A97ED4"/>
    <w:rsid w:val="00AA0534"/>
    <w:rsid w:val="00AA0DC0"/>
    <w:rsid w:val="00AA13BE"/>
    <w:rsid w:val="00AA1A97"/>
    <w:rsid w:val="00AA1CBD"/>
    <w:rsid w:val="00AA3FA0"/>
    <w:rsid w:val="00AA4192"/>
    <w:rsid w:val="00AA45A3"/>
    <w:rsid w:val="00AA4807"/>
    <w:rsid w:val="00AA4D2B"/>
    <w:rsid w:val="00AA5A12"/>
    <w:rsid w:val="00AA5FFE"/>
    <w:rsid w:val="00AA6216"/>
    <w:rsid w:val="00AA636D"/>
    <w:rsid w:val="00AA664A"/>
    <w:rsid w:val="00AA6798"/>
    <w:rsid w:val="00AA6B51"/>
    <w:rsid w:val="00AA72E6"/>
    <w:rsid w:val="00AA7EE8"/>
    <w:rsid w:val="00AB00F2"/>
    <w:rsid w:val="00AB0FF0"/>
    <w:rsid w:val="00AB26E4"/>
    <w:rsid w:val="00AB27D1"/>
    <w:rsid w:val="00AB3592"/>
    <w:rsid w:val="00AB3B40"/>
    <w:rsid w:val="00AB429C"/>
    <w:rsid w:val="00AB4737"/>
    <w:rsid w:val="00AB48A3"/>
    <w:rsid w:val="00AB4B45"/>
    <w:rsid w:val="00AB4C0E"/>
    <w:rsid w:val="00AB4E14"/>
    <w:rsid w:val="00AB4EE4"/>
    <w:rsid w:val="00AB55D6"/>
    <w:rsid w:val="00AB5941"/>
    <w:rsid w:val="00AB59EC"/>
    <w:rsid w:val="00AB6075"/>
    <w:rsid w:val="00AB60EF"/>
    <w:rsid w:val="00AB6E75"/>
    <w:rsid w:val="00AB719C"/>
    <w:rsid w:val="00AB71D9"/>
    <w:rsid w:val="00AB74C4"/>
    <w:rsid w:val="00AB7C1E"/>
    <w:rsid w:val="00AC07E2"/>
    <w:rsid w:val="00AC0B2C"/>
    <w:rsid w:val="00AC1502"/>
    <w:rsid w:val="00AC2327"/>
    <w:rsid w:val="00AC2876"/>
    <w:rsid w:val="00AC2F40"/>
    <w:rsid w:val="00AC2F70"/>
    <w:rsid w:val="00AC3872"/>
    <w:rsid w:val="00AC3C76"/>
    <w:rsid w:val="00AC45B5"/>
    <w:rsid w:val="00AC4F02"/>
    <w:rsid w:val="00AC582F"/>
    <w:rsid w:val="00AC59E7"/>
    <w:rsid w:val="00AC6105"/>
    <w:rsid w:val="00AC64DD"/>
    <w:rsid w:val="00AC67A6"/>
    <w:rsid w:val="00AC6EAF"/>
    <w:rsid w:val="00AC7DA1"/>
    <w:rsid w:val="00AC7EB1"/>
    <w:rsid w:val="00AD37B2"/>
    <w:rsid w:val="00AD446E"/>
    <w:rsid w:val="00AD47A0"/>
    <w:rsid w:val="00AD4B6A"/>
    <w:rsid w:val="00AD4E08"/>
    <w:rsid w:val="00AD4F0D"/>
    <w:rsid w:val="00AD57E3"/>
    <w:rsid w:val="00AD6758"/>
    <w:rsid w:val="00AD6E83"/>
    <w:rsid w:val="00AD6F9B"/>
    <w:rsid w:val="00AD7310"/>
    <w:rsid w:val="00AD7A6C"/>
    <w:rsid w:val="00AD7AEF"/>
    <w:rsid w:val="00AD7EE4"/>
    <w:rsid w:val="00AE01AC"/>
    <w:rsid w:val="00AE1138"/>
    <w:rsid w:val="00AE1386"/>
    <w:rsid w:val="00AE1FC9"/>
    <w:rsid w:val="00AE213C"/>
    <w:rsid w:val="00AE22DC"/>
    <w:rsid w:val="00AE386C"/>
    <w:rsid w:val="00AE3991"/>
    <w:rsid w:val="00AE3EBA"/>
    <w:rsid w:val="00AE4FB0"/>
    <w:rsid w:val="00AE720B"/>
    <w:rsid w:val="00AE7593"/>
    <w:rsid w:val="00AE7895"/>
    <w:rsid w:val="00AF01AC"/>
    <w:rsid w:val="00AF07F9"/>
    <w:rsid w:val="00AF0847"/>
    <w:rsid w:val="00AF0903"/>
    <w:rsid w:val="00AF10D0"/>
    <w:rsid w:val="00AF1795"/>
    <w:rsid w:val="00AF26D7"/>
    <w:rsid w:val="00AF2CF9"/>
    <w:rsid w:val="00AF3243"/>
    <w:rsid w:val="00AF48DA"/>
    <w:rsid w:val="00AF4D11"/>
    <w:rsid w:val="00AF5ECA"/>
    <w:rsid w:val="00AF5FC7"/>
    <w:rsid w:val="00AF60AF"/>
    <w:rsid w:val="00AF61FA"/>
    <w:rsid w:val="00AF6213"/>
    <w:rsid w:val="00AF660C"/>
    <w:rsid w:val="00AF6E17"/>
    <w:rsid w:val="00AF730F"/>
    <w:rsid w:val="00B015B8"/>
    <w:rsid w:val="00B01B27"/>
    <w:rsid w:val="00B01DE2"/>
    <w:rsid w:val="00B022F4"/>
    <w:rsid w:val="00B023B4"/>
    <w:rsid w:val="00B0313F"/>
    <w:rsid w:val="00B03985"/>
    <w:rsid w:val="00B04349"/>
    <w:rsid w:val="00B0442E"/>
    <w:rsid w:val="00B046CB"/>
    <w:rsid w:val="00B04CBF"/>
    <w:rsid w:val="00B054E9"/>
    <w:rsid w:val="00B05E3B"/>
    <w:rsid w:val="00B061DA"/>
    <w:rsid w:val="00B06AC3"/>
    <w:rsid w:val="00B06E51"/>
    <w:rsid w:val="00B07759"/>
    <w:rsid w:val="00B077C3"/>
    <w:rsid w:val="00B07A83"/>
    <w:rsid w:val="00B07C90"/>
    <w:rsid w:val="00B10686"/>
    <w:rsid w:val="00B10A16"/>
    <w:rsid w:val="00B10FAA"/>
    <w:rsid w:val="00B11627"/>
    <w:rsid w:val="00B118A7"/>
    <w:rsid w:val="00B11EB5"/>
    <w:rsid w:val="00B121AE"/>
    <w:rsid w:val="00B12532"/>
    <w:rsid w:val="00B12560"/>
    <w:rsid w:val="00B12D6E"/>
    <w:rsid w:val="00B1328D"/>
    <w:rsid w:val="00B1352A"/>
    <w:rsid w:val="00B13671"/>
    <w:rsid w:val="00B144C6"/>
    <w:rsid w:val="00B151C3"/>
    <w:rsid w:val="00B156CB"/>
    <w:rsid w:val="00B15A32"/>
    <w:rsid w:val="00B15C64"/>
    <w:rsid w:val="00B1625C"/>
    <w:rsid w:val="00B16319"/>
    <w:rsid w:val="00B1651E"/>
    <w:rsid w:val="00B16693"/>
    <w:rsid w:val="00B16949"/>
    <w:rsid w:val="00B17018"/>
    <w:rsid w:val="00B1713E"/>
    <w:rsid w:val="00B17671"/>
    <w:rsid w:val="00B17A1F"/>
    <w:rsid w:val="00B20593"/>
    <w:rsid w:val="00B20D40"/>
    <w:rsid w:val="00B20FB9"/>
    <w:rsid w:val="00B211F0"/>
    <w:rsid w:val="00B21284"/>
    <w:rsid w:val="00B21516"/>
    <w:rsid w:val="00B2253B"/>
    <w:rsid w:val="00B2288B"/>
    <w:rsid w:val="00B23A76"/>
    <w:rsid w:val="00B24804"/>
    <w:rsid w:val="00B24864"/>
    <w:rsid w:val="00B24C44"/>
    <w:rsid w:val="00B2553C"/>
    <w:rsid w:val="00B26378"/>
    <w:rsid w:val="00B266E9"/>
    <w:rsid w:val="00B269F4"/>
    <w:rsid w:val="00B26CCD"/>
    <w:rsid w:val="00B272FF"/>
    <w:rsid w:val="00B275A0"/>
    <w:rsid w:val="00B27B25"/>
    <w:rsid w:val="00B27F88"/>
    <w:rsid w:val="00B30580"/>
    <w:rsid w:val="00B3136A"/>
    <w:rsid w:val="00B314D6"/>
    <w:rsid w:val="00B31696"/>
    <w:rsid w:val="00B31849"/>
    <w:rsid w:val="00B31C43"/>
    <w:rsid w:val="00B3270A"/>
    <w:rsid w:val="00B32B79"/>
    <w:rsid w:val="00B3376C"/>
    <w:rsid w:val="00B340F7"/>
    <w:rsid w:val="00B34470"/>
    <w:rsid w:val="00B34633"/>
    <w:rsid w:val="00B36078"/>
    <w:rsid w:val="00B36929"/>
    <w:rsid w:val="00B36C7B"/>
    <w:rsid w:val="00B36E75"/>
    <w:rsid w:val="00B37672"/>
    <w:rsid w:val="00B377EF"/>
    <w:rsid w:val="00B40D69"/>
    <w:rsid w:val="00B40E1A"/>
    <w:rsid w:val="00B40EFE"/>
    <w:rsid w:val="00B413BF"/>
    <w:rsid w:val="00B41CF1"/>
    <w:rsid w:val="00B42073"/>
    <w:rsid w:val="00B42160"/>
    <w:rsid w:val="00B42A4B"/>
    <w:rsid w:val="00B42BB2"/>
    <w:rsid w:val="00B4327D"/>
    <w:rsid w:val="00B43393"/>
    <w:rsid w:val="00B44D98"/>
    <w:rsid w:val="00B44DA0"/>
    <w:rsid w:val="00B45374"/>
    <w:rsid w:val="00B45D40"/>
    <w:rsid w:val="00B468DC"/>
    <w:rsid w:val="00B46FCE"/>
    <w:rsid w:val="00B47243"/>
    <w:rsid w:val="00B476C5"/>
    <w:rsid w:val="00B47A53"/>
    <w:rsid w:val="00B47FC8"/>
    <w:rsid w:val="00B47FD8"/>
    <w:rsid w:val="00B50716"/>
    <w:rsid w:val="00B51572"/>
    <w:rsid w:val="00B518CB"/>
    <w:rsid w:val="00B51A96"/>
    <w:rsid w:val="00B51DC0"/>
    <w:rsid w:val="00B52027"/>
    <w:rsid w:val="00B52234"/>
    <w:rsid w:val="00B52780"/>
    <w:rsid w:val="00B52EA3"/>
    <w:rsid w:val="00B53435"/>
    <w:rsid w:val="00B53E5F"/>
    <w:rsid w:val="00B54BC0"/>
    <w:rsid w:val="00B5551E"/>
    <w:rsid w:val="00B56382"/>
    <w:rsid w:val="00B56A15"/>
    <w:rsid w:val="00B576CE"/>
    <w:rsid w:val="00B577BA"/>
    <w:rsid w:val="00B57A1E"/>
    <w:rsid w:val="00B57B83"/>
    <w:rsid w:val="00B57BF5"/>
    <w:rsid w:val="00B60D0E"/>
    <w:rsid w:val="00B62D6C"/>
    <w:rsid w:val="00B632A2"/>
    <w:rsid w:val="00B63531"/>
    <w:rsid w:val="00B63614"/>
    <w:rsid w:val="00B63685"/>
    <w:rsid w:val="00B636A0"/>
    <w:rsid w:val="00B63CF5"/>
    <w:rsid w:val="00B64F8A"/>
    <w:rsid w:val="00B6661B"/>
    <w:rsid w:val="00B66A37"/>
    <w:rsid w:val="00B67667"/>
    <w:rsid w:val="00B67933"/>
    <w:rsid w:val="00B67AB2"/>
    <w:rsid w:val="00B67E21"/>
    <w:rsid w:val="00B70FC2"/>
    <w:rsid w:val="00B71436"/>
    <w:rsid w:val="00B71734"/>
    <w:rsid w:val="00B71E80"/>
    <w:rsid w:val="00B72017"/>
    <w:rsid w:val="00B72317"/>
    <w:rsid w:val="00B725F5"/>
    <w:rsid w:val="00B733F6"/>
    <w:rsid w:val="00B735AE"/>
    <w:rsid w:val="00B747D7"/>
    <w:rsid w:val="00B750F3"/>
    <w:rsid w:val="00B759C9"/>
    <w:rsid w:val="00B7639B"/>
    <w:rsid w:val="00B76E7F"/>
    <w:rsid w:val="00B77260"/>
    <w:rsid w:val="00B773F0"/>
    <w:rsid w:val="00B77549"/>
    <w:rsid w:val="00B77832"/>
    <w:rsid w:val="00B7790F"/>
    <w:rsid w:val="00B77E22"/>
    <w:rsid w:val="00B8006F"/>
    <w:rsid w:val="00B80C57"/>
    <w:rsid w:val="00B818CC"/>
    <w:rsid w:val="00B8286D"/>
    <w:rsid w:val="00B829CF"/>
    <w:rsid w:val="00B83B5D"/>
    <w:rsid w:val="00B84362"/>
    <w:rsid w:val="00B846D4"/>
    <w:rsid w:val="00B85537"/>
    <w:rsid w:val="00B868EF"/>
    <w:rsid w:val="00B86D68"/>
    <w:rsid w:val="00B87055"/>
    <w:rsid w:val="00B87064"/>
    <w:rsid w:val="00B87224"/>
    <w:rsid w:val="00B8772E"/>
    <w:rsid w:val="00B877DA"/>
    <w:rsid w:val="00B87E53"/>
    <w:rsid w:val="00B9019B"/>
    <w:rsid w:val="00B90B12"/>
    <w:rsid w:val="00B90BC4"/>
    <w:rsid w:val="00B91134"/>
    <w:rsid w:val="00B91139"/>
    <w:rsid w:val="00B92AFB"/>
    <w:rsid w:val="00B930D7"/>
    <w:rsid w:val="00B93423"/>
    <w:rsid w:val="00B934E5"/>
    <w:rsid w:val="00B93851"/>
    <w:rsid w:val="00B93A1C"/>
    <w:rsid w:val="00B93BAA"/>
    <w:rsid w:val="00B93F93"/>
    <w:rsid w:val="00B9431B"/>
    <w:rsid w:val="00B943E2"/>
    <w:rsid w:val="00B94DBA"/>
    <w:rsid w:val="00B95666"/>
    <w:rsid w:val="00B95678"/>
    <w:rsid w:val="00B95A12"/>
    <w:rsid w:val="00B95BDD"/>
    <w:rsid w:val="00B96D15"/>
    <w:rsid w:val="00B96E29"/>
    <w:rsid w:val="00B96FF4"/>
    <w:rsid w:val="00B9743E"/>
    <w:rsid w:val="00B97611"/>
    <w:rsid w:val="00B978A7"/>
    <w:rsid w:val="00B97C1A"/>
    <w:rsid w:val="00BA070D"/>
    <w:rsid w:val="00BA1BB7"/>
    <w:rsid w:val="00BA2222"/>
    <w:rsid w:val="00BA25E3"/>
    <w:rsid w:val="00BA342D"/>
    <w:rsid w:val="00BA3460"/>
    <w:rsid w:val="00BA3E57"/>
    <w:rsid w:val="00BA4254"/>
    <w:rsid w:val="00BA4BE4"/>
    <w:rsid w:val="00BA64D2"/>
    <w:rsid w:val="00BA6BD1"/>
    <w:rsid w:val="00BA7321"/>
    <w:rsid w:val="00BA7C91"/>
    <w:rsid w:val="00BB1053"/>
    <w:rsid w:val="00BB1F6E"/>
    <w:rsid w:val="00BB2524"/>
    <w:rsid w:val="00BB28F4"/>
    <w:rsid w:val="00BB3916"/>
    <w:rsid w:val="00BB438F"/>
    <w:rsid w:val="00BB4537"/>
    <w:rsid w:val="00BB4820"/>
    <w:rsid w:val="00BB5D6D"/>
    <w:rsid w:val="00BB6567"/>
    <w:rsid w:val="00BB6BBE"/>
    <w:rsid w:val="00BB6F0D"/>
    <w:rsid w:val="00BB6FBA"/>
    <w:rsid w:val="00BB7540"/>
    <w:rsid w:val="00BB782B"/>
    <w:rsid w:val="00BC0102"/>
    <w:rsid w:val="00BC07F6"/>
    <w:rsid w:val="00BC0804"/>
    <w:rsid w:val="00BC0AB4"/>
    <w:rsid w:val="00BC1364"/>
    <w:rsid w:val="00BC1BC0"/>
    <w:rsid w:val="00BC30F0"/>
    <w:rsid w:val="00BC31F0"/>
    <w:rsid w:val="00BC3241"/>
    <w:rsid w:val="00BC34C1"/>
    <w:rsid w:val="00BC4892"/>
    <w:rsid w:val="00BC48B7"/>
    <w:rsid w:val="00BC4979"/>
    <w:rsid w:val="00BC67DE"/>
    <w:rsid w:val="00BC6BD7"/>
    <w:rsid w:val="00BC70E3"/>
    <w:rsid w:val="00BC7B70"/>
    <w:rsid w:val="00BD0071"/>
    <w:rsid w:val="00BD1342"/>
    <w:rsid w:val="00BD1432"/>
    <w:rsid w:val="00BD1736"/>
    <w:rsid w:val="00BD2828"/>
    <w:rsid w:val="00BD28D4"/>
    <w:rsid w:val="00BD374F"/>
    <w:rsid w:val="00BD3AB6"/>
    <w:rsid w:val="00BD4C76"/>
    <w:rsid w:val="00BD5074"/>
    <w:rsid w:val="00BD507D"/>
    <w:rsid w:val="00BD51C1"/>
    <w:rsid w:val="00BD672E"/>
    <w:rsid w:val="00BD6884"/>
    <w:rsid w:val="00BD7367"/>
    <w:rsid w:val="00BE0628"/>
    <w:rsid w:val="00BE0658"/>
    <w:rsid w:val="00BE0949"/>
    <w:rsid w:val="00BE1101"/>
    <w:rsid w:val="00BE128E"/>
    <w:rsid w:val="00BE148B"/>
    <w:rsid w:val="00BE197F"/>
    <w:rsid w:val="00BE21D9"/>
    <w:rsid w:val="00BE3AFA"/>
    <w:rsid w:val="00BE4409"/>
    <w:rsid w:val="00BE4CA0"/>
    <w:rsid w:val="00BE4CD9"/>
    <w:rsid w:val="00BE5801"/>
    <w:rsid w:val="00BE5847"/>
    <w:rsid w:val="00BE5929"/>
    <w:rsid w:val="00BE6303"/>
    <w:rsid w:val="00BE639B"/>
    <w:rsid w:val="00BE65FD"/>
    <w:rsid w:val="00BE6CE0"/>
    <w:rsid w:val="00BE6EF8"/>
    <w:rsid w:val="00BE6FFF"/>
    <w:rsid w:val="00BE713F"/>
    <w:rsid w:val="00BE73BB"/>
    <w:rsid w:val="00BE7C91"/>
    <w:rsid w:val="00BE7E8B"/>
    <w:rsid w:val="00BE7EAE"/>
    <w:rsid w:val="00BF0127"/>
    <w:rsid w:val="00BF0CF6"/>
    <w:rsid w:val="00BF13CE"/>
    <w:rsid w:val="00BF1480"/>
    <w:rsid w:val="00BF149B"/>
    <w:rsid w:val="00BF25D4"/>
    <w:rsid w:val="00BF3037"/>
    <w:rsid w:val="00BF33DF"/>
    <w:rsid w:val="00BF4293"/>
    <w:rsid w:val="00BF491E"/>
    <w:rsid w:val="00BF4FCC"/>
    <w:rsid w:val="00BF5856"/>
    <w:rsid w:val="00BF6178"/>
    <w:rsid w:val="00BF6429"/>
    <w:rsid w:val="00BF67E3"/>
    <w:rsid w:val="00BF68A6"/>
    <w:rsid w:val="00BF6BCC"/>
    <w:rsid w:val="00BF6E97"/>
    <w:rsid w:val="00BF7281"/>
    <w:rsid w:val="00BF7532"/>
    <w:rsid w:val="00C00253"/>
    <w:rsid w:val="00C00484"/>
    <w:rsid w:val="00C01559"/>
    <w:rsid w:val="00C015E8"/>
    <w:rsid w:val="00C01849"/>
    <w:rsid w:val="00C01C42"/>
    <w:rsid w:val="00C01EC2"/>
    <w:rsid w:val="00C02DE2"/>
    <w:rsid w:val="00C0411E"/>
    <w:rsid w:val="00C0446D"/>
    <w:rsid w:val="00C04894"/>
    <w:rsid w:val="00C058E6"/>
    <w:rsid w:val="00C0784B"/>
    <w:rsid w:val="00C07D8B"/>
    <w:rsid w:val="00C10890"/>
    <w:rsid w:val="00C1092B"/>
    <w:rsid w:val="00C10938"/>
    <w:rsid w:val="00C10C9E"/>
    <w:rsid w:val="00C10D07"/>
    <w:rsid w:val="00C1140F"/>
    <w:rsid w:val="00C1179E"/>
    <w:rsid w:val="00C118BB"/>
    <w:rsid w:val="00C12B99"/>
    <w:rsid w:val="00C12CE8"/>
    <w:rsid w:val="00C133EA"/>
    <w:rsid w:val="00C137DB"/>
    <w:rsid w:val="00C14BB9"/>
    <w:rsid w:val="00C155DE"/>
    <w:rsid w:val="00C15C67"/>
    <w:rsid w:val="00C15F01"/>
    <w:rsid w:val="00C161F5"/>
    <w:rsid w:val="00C16D14"/>
    <w:rsid w:val="00C16F68"/>
    <w:rsid w:val="00C1704C"/>
    <w:rsid w:val="00C2020A"/>
    <w:rsid w:val="00C207E9"/>
    <w:rsid w:val="00C20CDD"/>
    <w:rsid w:val="00C2164B"/>
    <w:rsid w:val="00C224DB"/>
    <w:rsid w:val="00C22EA2"/>
    <w:rsid w:val="00C2337B"/>
    <w:rsid w:val="00C24568"/>
    <w:rsid w:val="00C249D9"/>
    <w:rsid w:val="00C251BB"/>
    <w:rsid w:val="00C25720"/>
    <w:rsid w:val="00C26373"/>
    <w:rsid w:val="00C26817"/>
    <w:rsid w:val="00C26F5C"/>
    <w:rsid w:val="00C26F84"/>
    <w:rsid w:val="00C27438"/>
    <w:rsid w:val="00C27883"/>
    <w:rsid w:val="00C278F6"/>
    <w:rsid w:val="00C30345"/>
    <w:rsid w:val="00C3091B"/>
    <w:rsid w:val="00C30A75"/>
    <w:rsid w:val="00C3151C"/>
    <w:rsid w:val="00C31731"/>
    <w:rsid w:val="00C3308E"/>
    <w:rsid w:val="00C33284"/>
    <w:rsid w:val="00C3414C"/>
    <w:rsid w:val="00C343BD"/>
    <w:rsid w:val="00C34C41"/>
    <w:rsid w:val="00C34E1B"/>
    <w:rsid w:val="00C3559B"/>
    <w:rsid w:val="00C3603C"/>
    <w:rsid w:val="00C3621A"/>
    <w:rsid w:val="00C36B3C"/>
    <w:rsid w:val="00C36B82"/>
    <w:rsid w:val="00C4123E"/>
    <w:rsid w:val="00C41EFF"/>
    <w:rsid w:val="00C423B9"/>
    <w:rsid w:val="00C42508"/>
    <w:rsid w:val="00C42CE3"/>
    <w:rsid w:val="00C430C0"/>
    <w:rsid w:val="00C430D5"/>
    <w:rsid w:val="00C431E7"/>
    <w:rsid w:val="00C44038"/>
    <w:rsid w:val="00C445B6"/>
    <w:rsid w:val="00C446DC"/>
    <w:rsid w:val="00C44816"/>
    <w:rsid w:val="00C471F3"/>
    <w:rsid w:val="00C47800"/>
    <w:rsid w:val="00C500E8"/>
    <w:rsid w:val="00C5022E"/>
    <w:rsid w:val="00C505F1"/>
    <w:rsid w:val="00C50DF0"/>
    <w:rsid w:val="00C5376C"/>
    <w:rsid w:val="00C53E3E"/>
    <w:rsid w:val="00C54AF2"/>
    <w:rsid w:val="00C551F3"/>
    <w:rsid w:val="00C55315"/>
    <w:rsid w:val="00C5537E"/>
    <w:rsid w:val="00C556A3"/>
    <w:rsid w:val="00C556DB"/>
    <w:rsid w:val="00C559AC"/>
    <w:rsid w:val="00C55C59"/>
    <w:rsid w:val="00C55F3E"/>
    <w:rsid w:val="00C56E3C"/>
    <w:rsid w:val="00C56FEE"/>
    <w:rsid w:val="00C5767E"/>
    <w:rsid w:val="00C600EF"/>
    <w:rsid w:val="00C604CB"/>
    <w:rsid w:val="00C61085"/>
    <w:rsid w:val="00C61969"/>
    <w:rsid w:val="00C61ED3"/>
    <w:rsid w:val="00C6258A"/>
    <w:rsid w:val="00C63705"/>
    <w:rsid w:val="00C63F20"/>
    <w:rsid w:val="00C64143"/>
    <w:rsid w:val="00C642FB"/>
    <w:rsid w:val="00C65B3B"/>
    <w:rsid w:val="00C65C22"/>
    <w:rsid w:val="00C65CC3"/>
    <w:rsid w:val="00C65EDD"/>
    <w:rsid w:val="00C66375"/>
    <w:rsid w:val="00C66648"/>
    <w:rsid w:val="00C66752"/>
    <w:rsid w:val="00C66C75"/>
    <w:rsid w:val="00C66E46"/>
    <w:rsid w:val="00C670CE"/>
    <w:rsid w:val="00C67189"/>
    <w:rsid w:val="00C67418"/>
    <w:rsid w:val="00C6786F"/>
    <w:rsid w:val="00C67DD5"/>
    <w:rsid w:val="00C702F5"/>
    <w:rsid w:val="00C70474"/>
    <w:rsid w:val="00C710BF"/>
    <w:rsid w:val="00C713D9"/>
    <w:rsid w:val="00C722C2"/>
    <w:rsid w:val="00C72AD0"/>
    <w:rsid w:val="00C72ED0"/>
    <w:rsid w:val="00C73521"/>
    <w:rsid w:val="00C74D30"/>
    <w:rsid w:val="00C7528F"/>
    <w:rsid w:val="00C75694"/>
    <w:rsid w:val="00C7584A"/>
    <w:rsid w:val="00C75BB2"/>
    <w:rsid w:val="00C75C46"/>
    <w:rsid w:val="00C76073"/>
    <w:rsid w:val="00C76687"/>
    <w:rsid w:val="00C76F74"/>
    <w:rsid w:val="00C7754C"/>
    <w:rsid w:val="00C80070"/>
    <w:rsid w:val="00C80598"/>
    <w:rsid w:val="00C80BDB"/>
    <w:rsid w:val="00C80FF0"/>
    <w:rsid w:val="00C81121"/>
    <w:rsid w:val="00C8184A"/>
    <w:rsid w:val="00C81881"/>
    <w:rsid w:val="00C81953"/>
    <w:rsid w:val="00C82924"/>
    <w:rsid w:val="00C82C32"/>
    <w:rsid w:val="00C82C3A"/>
    <w:rsid w:val="00C8312A"/>
    <w:rsid w:val="00C8346A"/>
    <w:rsid w:val="00C84405"/>
    <w:rsid w:val="00C8444B"/>
    <w:rsid w:val="00C85894"/>
    <w:rsid w:val="00C85B25"/>
    <w:rsid w:val="00C865BE"/>
    <w:rsid w:val="00C86EEF"/>
    <w:rsid w:val="00C87A4B"/>
    <w:rsid w:val="00C87C73"/>
    <w:rsid w:val="00C87FAE"/>
    <w:rsid w:val="00C90113"/>
    <w:rsid w:val="00C9091A"/>
    <w:rsid w:val="00C90B91"/>
    <w:rsid w:val="00C91701"/>
    <w:rsid w:val="00C91A05"/>
    <w:rsid w:val="00C92437"/>
    <w:rsid w:val="00C929FC"/>
    <w:rsid w:val="00C92E32"/>
    <w:rsid w:val="00C9358D"/>
    <w:rsid w:val="00C9394A"/>
    <w:rsid w:val="00C94060"/>
    <w:rsid w:val="00C943BA"/>
    <w:rsid w:val="00C952AB"/>
    <w:rsid w:val="00C9541F"/>
    <w:rsid w:val="00C95A01"/>
    <w:rsid w:val="00C95F24"/>
    <w:rsid w:val="00C964EA"/>
    <w:rsid w:val="00C9654C"/>
    <w:rsid w:val="00C970BC"/>
    <w:rsid w:val="00C97D84"/>
    <w:rsid w:val="00C97EB7"/>
    <w:rsid w:val="00C97FC0"/>
    <w:rsid w:val="00CA028B"/>
    <w:rsid w:val="00CA051E"/>
    <w:rsid w:val="00CA0B9F"/>
    <w:rsid w:val="00CA0D8D"/>
    <w:rsid w:val="00CA218D"/>
    <w:rsid w:val="00CA2F99"/>
    <w:rsid w:val="00CA333F"/>
    <w:rsid w:val="00CA3DA9"/>
    <w:rsid w:val="00CA3E9F"/>
    <w:rsid w:val="00CA4234"/>
    <w:rsid w:val="00CA42D6"/>
    <w:rsid w:val="00CA4EF1"/>
    <w:rsid w:val="00CA50B4"/>
    <w:rsid w:val="00CA5378"/>
    <w:rsid w:val="00CA54BA"/>
    <w:rsid w:val="00CA578D"/>
    <w:rsid w:val="00CA5B1C"/>
    <w:rsid w:val="00CA5EE6"/>
    <w:rsid w:val="00CA620A"/>
    <w:rsid w:val="00CA6779"/>
    <w:rsid w:val="00CA67C0"/>
    <w:rsid w:val="00CA6890"/>
    <w:rsid w:val="00CA6BBF"/>
    <w:rsid w:val="00CA749A"/>
    <w:rsid w:val="00CA74CC"/>
    <w:rsid w:val="00CB03B5"/>
    <w:rsid w:val="00CB0DBE"/>
    <w:rsid w:val="00CB12B2"/>
    <w:rsid w:val="00CB1A3B"/>
    <w:rsid w:val="00CB20DF"/>
    <w:rsid w:val="00CB23ED"/>
    <w:rsid w:val="00CB2881"/>
    <w:rsid w:val="00CB2C94"/>
    <w:rsid w:val="00CB2FDB"/>
    <w:rsid w:val="00CB3653"/>
    <w:rsid w:val="00CB381B"/>
    <w:rsid w:val="00CB3890"/>
    <w:rsid w:val="00CB4729"/>
    <w:rsid w:val="00CB4CBE"/>
    <w:rsid w:val="00CB5ABB"/>
    <w:rsid w:val="00CB5C30"/>
    <w:rsid w:val="00CB5F55"/>
    <w:rsid w:val="00CB61E6"/>
    <w:rsid w:val="00CB61E8"/>
    <w:rsid w:val="00CB64C3"/>
    <w:rsid w:val="00CB65DE"/>
    <w:rsid w:val="00CB679F"/>
    <w:rsid w:val="00CB68D6"/>
    <w:rsid w:val="00CB6F00"/>
    <w:rsid w:val="00CB71F9"/>
    <w:rsid w:val="00CB7526"/>
    <w:rsid w:val="00CB7534"/>
    <w:rsid w:val="00CB7760"/>
    <w:rsid w:val="00CB79D5"/>
    <w:rsid w:val="00CC0022"/>
    <w:rsid w:val="00CC04FE"/>
    <w:rsid w:val="00CC0CF7"/>
    <w:rsid w:val="00CC13D9"/>
    <w:rsid w:val="00CC1E68"/>
    <w:rsid w:val="00CC1EDE"/>
    <w:rsid w:val="00CC29C9"/>
    <w:rsid w:val="00CC2D14"/>
    <w:rsid w:val="00CC2DAD"/>
    <w:rsid w:val="00CC327C"/>
    <w:rsid w:val="00CC33DB"/>
    <w:rsid w:val="00CC352E"/>
    <w:rsid w:val="00CC4455"/>
    <w:rsid w:val="00CC4E29"/>
    <w:rsid w:val="00CC5A62"/>
    <w:rsid w:val="00CC5AC2"/>
    <w:rsid w:val="00CC5C61"/>
    <w:rsid w:val="00CC5E40"/>
    <w:rsid w:val="00CC5E50"/>
    <w:rsid w:val="00CC628F"/>
    <w:rsid w:val="00CC6393"/>
    <w:rsid w:val="00CC6564"/>
    <w:rsid w:val="00CC72FC"/>
    <w:rsid w:val="00CC7A8D"/>
    <w:rsid w:val="00CC7BD5"/>
    <w:rsid w:val="00CD124C"/>
    <w:rsid w:val="00CD29C6"/>
    <w:rsid w:val="00CD33C5"/>
    <w:rsid w:val="00CD3474"/>
    <w:rsid w:val="00CD3954"/>
    <w:rsid w:val="00CD45ED"/>
    <w:rsid w:val="00CD4AF9"/>
    <w:rsid w:val="00CD5648"/>
    <w:rsid w:val="00CD57C8"/>
    <w:rsid w:val="00CD57C9"/>
    <w:rsid w:val="00CD5CA5"/>
    <w:rsid w:val="00CD5FCB"/>
    <w:rsid w:val="00CD7376"/>
    <w:rsid w:val="00CD7A19"/>
    <w:rsid w:val="00CD7D83"/>
    <w:rsid w:val="00CE060E"/>
    <w:rsid w:val="00CE12EC"/>
    <w:rsid w:val="00CE167D"/>
    <w:rsid w:val="00CE2CFE"/>
    <w:rsid w:val="00CE3051"/>
    <w:rsid w:val="00CE3B9F"/>
    <w:rsid w:val="00CE3D60"/>
    <w:rsid w:val="00CE4528"/>
    <w:rsid w:val="00CE48B6"/>
    <w:rsid w:val="00CE73CC"/>
    <w:rsid w:val="00CE74B2"/>
    <w:rsid w:val="00CE783D"/>
    <w:rsid w:val="00CE7FE3"/>
    <w:rsid w:val="00CF0F02"/>
    <w:rsid w:val="00CF16DF"/>
    <w:rsid w:val="00CF1A61"/>
    <w:rsid w:val="00CF1ADD"/>
    <w:rsid w:val="00CF24CF"/>
    <w:rsid w:val="00CF25BA"/>
    <w:rsid w:val="00CF29E5"/>
    <w:rsid w:val="00CF2CBD"/>
    <w:rsid w:val="00CF2F17"/>
    <w:rsid w:val="00CF3135"/>
    <w:rsid w:val="00CF3E9B"/>
    <w:rsid w:val="00CF4385"/>
    <w:rsid w:val="00CF4589"/>
    <w:rsid w:val="00CF54F3"/>
    <w:rsid w:val="00CF6114"/>
    <w:rsid w:val="00CF7725"/>
    <w:rsid w:val="00D00BA5"/>
    <w:rsid w:val="00D00D49"/>
    <w:rsid w:val="00D0110C"/>
    <w:rsid w:val="00D0157D"/>
    <w:rsid w:val="00D01AF2"/>
    <w:rsid w:val="00D01B6F"/>
    <w:rsid w:val="00D02D8F"/>
    <w:rsid w:val="00D03765"/>
    <w:rsid w:val="00D07303"/>
    <w:rsid w:val="00D10331"/>
    <w:rsid w:val="00D1169D"/>
    <w:rsid w:val="00D1209E"/>
    <w:rsid w:val="00D122EC"/>
    <w:rsid w:val="00D12504"/>
    <w:rsid w:val="00D134D0"/>
    <w:rsid w:val="00D13CED"/>
    <w:rsid w:val="00D13F40"/>
    <w:rsid w:val="00D1403D"/>
    <w:rsid w:val="00D14A00"/>
    <w:rsid w:val="00D14EAE"/>
    <w:rsid w:val="00D1605A"/>
    <w:rsid w:val="00D16E72"/>
    <w:rsid w:val="00D16F33"/>
    <w:rsid w:val="00D16F5B"/>
    <w:rsid w:val="00D1705F"/>
    <w:rsid w:val="00D17098"/>
    <w:rsid w:val="00D17FEC"/>
    <w:rsid w:val="00D2001F"/>
    <w:rsid w:val="00D20115"/>
    <w:rsid w:val="00D214B3"/>
    <w:rsid w:val="00D218CD"/>
    <w:rsid w:val="00D21DBE"/>
    <w:rsid w:val="00D21ED4"/>
    <w:rsid w:val="00D21F46"/>
    <w:rsid w:val="00D23197"/>
    <w:rsid w:val="00D23391"/>
    <w:rsid w:val="00D2482C"/>
    <w:rsid w:val="00D24A58"/>
    <w:rsid w:val="00D24A8C"/>
    <w:rsid w:val="00D2530E"/>
    <w:rsid w:val="00D25E20"/>
    <w:rsid w:val="00D25E94"/>
    <w:rsid w:val="00D26591"/>
    <w:rsid w:val="00D26935"/>
    <w:rsid w:val="00D26B9B"/>
    <w:rsid w:val="00D26BE5"/>
    <w:rsid w:val="00D27F98"/>
    <w:rsid w:val="00D301F7"/>
    <w:rsid w:val="00D306C4"/>
    <w:rsid w:val="00D312CF"/>
    <w:rsid w:val="00D31328"/>
    <w:rsid w:val="00D3150A"/>
    <w:rsid w:val="00D322F1"/>
    <w:rsid w:val="00D32379"/>
    <w:rsid w:val="00D32426"/>
    <w:rsid w:val="00D3301B"/>
    <w:rsid w:val="00D3389C"/>
    <w:rsid w:val="00D341B7"/>
    <w:rsid w:val="00D3435A"/>
    <w:rsid w:val="00D346E8"/>
    <w:rsid w:val="00D348F8"/>
    <w:rsid w:val="00D3496E"/>
    <w:rsid w:val="00D35177"/>
    <w:rsid w:val="00D3577B"/>
    <w:rsid w:val="00D3644A"/>
    <w:rsid w:val="00D36971"/>
    <w:rsid w:val="00D36F57"/>
    <w:rsid w:val="00D373E4"/>
    <w:rsid w:val="00D37896"/>
    <w:rsid w:val="00D37C6A"/>
    <w:rsid w:val="00D40DF2"/>
    <w:rsid w:val="00D416AB"/>
    <w:rsid w:val="00D41B47"/>
    <w:rsid w:val="00D41E13"/>
    <w:rsid w:val="00D41EB2"/>
    <w:rsid w:val="00D41F2F"/>
    <w:rsid w:val="00D420CF"/>
    <w:rsid w:val="00D4261C"/>
    <w:rsid w:val="00D43920"/>
    <w:rsid w:val="00D440D1"/>
    <w:rsid w:val="00D441FE"/>
    <w:rsid w:val="00D44B9B"/>
    <w:rsid w:val="00D45C30"/>
    <w:rsid w:val="00D46031"/>
    <w:rsid w:val="00D463CB"/>
    <w:rsid w:val="00D46A74"/>
    <w:rsid w:val="00D46BE8"/>
    <w:rsid w:val="00D46CBD"/>
    <w:rsid w:val="00D46F0D"/>
    <w:rsid w:val="00D47534"/>
    <w:rsid w:val="00D47693"/>
    <w:rsid w:val="00D47F99"/>
    <w:rsid w:val="00D504C4"/>
    <w:rsid w:val="00D50A65"/>
    <w:rsid w:val="00D50F87"/>
    <w:rsid w:val="00D511A4"/>
    <w:rsid w:val="00D51269"/>
    <w:rsid w:val="00D51697"/>
    <w:rsid w:val="00D52D47"/>
    <w:rsid w:val="00D52FF0"/>
    <w:rsid w:val="00D53AA2"/>
    <w:rsid w:val="00D53D0E"/>
    <w:rsid w:val="00D545E1"/>
    <w:rsid w:val="00D54A09"/>
    <w:rsid w:val="00D54BA9"/>
    <w:rsid w:val="00D54E76"/>
    <w:rsid w:val="00D553D8"/>
    <w:rsid w:val="00D574D6"/>
    <w:rsid w:val="00D60AB1"/>
    <w:rsid w:val="00D61216"/>
    <w:rsid w:val="00D6139A"/>
    <w:rsid w:val="00D61664"/>
    <w:rsid w:val="00D62423"/>
    <w:rsid w:val="00D62840"/>
    <w:rsid w:val="00D6327F"/>
    <w:rsid w:val="00D635DC"/>
    <w:rsid w:val="00D636A8"/>
    <w:rsid w:val="00D64A86"/>
    <w:rsid w:val="00D65037"/>
    <w:rsid w:val="00D6527F"/>
    <w:rsid w:val="00D65529"/>
    <w:rsid w:val="00D6562F"/>
    <w:rsid w:val="00D65641"/>
    <w:rsid w:val="00D66338"/>
    <w:rsid w:val="00D66887"/>
    <w:rsid w:val="00D675C5"/>
    <w:rsid w:val="00D67BEA"/>
    <w:rsid w:val="00D70755"/>
    <w:rsid w:val="00D70974"/>
    <w:rsid w:val="00D70D4B"/>
    <w:rsid w:val="00D7154E"/>
    <w:rsid w:val="00D719CB"/>
    <w:rsid w:val="00D721F2"/>
    <w:rsid w:val="00D725D9"/>
    <w:rsid w:val="00D73D58"/>
    <w:rsid w:val="00D73E99"/>
    <w:rsid w:val="00D73FF6"/>
    <w:rsid w:val="00D741DF"/>
    <w:rsid w:val="00D745F0"/>
    <w:rsid w:val="00D746FB"/>
    <w:rsid w:val="00D748AB"/>
    <w:rsid w:val="00D74ACA"/>
    <w:rsid w:val="00D74AEC"/>
    <w:rsid w:val="00D74DEB"/>
    <w:rsid w:val="00D76416"/>
    <w:rsid w:val="00D7697F"/>
    <w:rsid w:val="00D76F96"/>
    <w:rsid w:val="00D77550"/>
    <w:rsid w:val="00D77AEA"/>
    <w:rsid w:val="00D77D26"/>
    <w:rsid w:val="00D77DEE"/>
    <w:rsid w:val="00D80076"/>
    <w:rsid w:val="00D80119"/>
    <w:rsid w:val="00D810B6"/>
    <w:rsid w:val="00D8175A"/>
    <w:rsid w:val="00D817E3"/>
    <w:rsid w:val="00D82E7A"/>
    <w:rsid w:val="00D82F35"/>
    <w:rsid w:val="00D83005"/>
    <w:rsid w:val="00D83258"/>
    <w:rsid w:val="00D8398F"/>
    <w:rsid w:val="00D84089"/>
    <w:rsid w:val="00D8481C"/>
    <w:rsid w:val="00D84BBC"/>
    <w:rsid w:val="00D84E10"/>
    <w:rsid w:val="00D84EA8"/>
    <w:rsid w:val="00D8503B"/>
    <w:rsid w:val="00D85E5D"/>
    <w:rsid w:val="00D86678"/>
    <w:rsid w:val="00D86758"/>
    <w:rsid w:val="00D86998"/>
    <w:rsid w:val="00D86FAF"/>
    <w:rsid w:val="00D87080"/>
    <w:rsid w:val="00D8709F"/>
    <w:rsid w:val="00D87EAA"/>
    <w:rsid w:val="00D9116B"/>
    <w:rsid w:val="00D9122C"/>
    <w:rsid w:val="00D91350"/>
    <w:rsid w:val="00D91872"/>
    <w:rsid w:val="00D9198E"/>
    <w:rsid w:val="00D91A57"/>
    <w:rsid w:val="00D91ACF"/>
    <w:rsid w:val="00D9238E"/>
    <w:rsid w:val="00D9272B"/>
    <w:rsid w:val="00D92E1B"/>
    <w:rsid w:val="00D93B91"/>
    <w:rsid w:val="00D93F97"/>
    <w:rsid w:val="00D94307"/>
    <w:rsid w:val="00D94412"/>
    <w:rsid w:val="00D94B71"/>
    <w:rsid w:val="00D94C27"/>
    <w:rsid w:val="00D94DF0"/>
    <w:rsid w:val="00D9581C"/>
    <w:rsid w:val="00D95CFF"/>
    <w:rsid w:val="00D96BC1"/>
    <w:rsid w:val="00D97301"/>
    <w:rsid w:val="00D97813"/>
    <w:rsid w:val="00D97A96"/>
    <w:rsid w:val="00DA0724"/>
    <w:rsid w:val="00DA145F"/>
    <w:rsid w:val="00DA1C6C"/>
    <w:rsid w:val="00DA1D72"/>
    <w:rsid w:val="00DA23C1"/>
    <w:rsid w:val="00DA25EE"/>
    <w:rsid w:val="00DA2E79"/>
    <w:rsid w:val="00DA4B67"/>
    <w:rsid w:val="00DA5018"/>
    <w:rsid w:val="00DA583A"/>
    <w:rsid w:val="00DA6680"/>
    <w:rsid w:val="00DA6C25"/>
    <w:rsid w:val="00DA7818"/>
    <w:rsid w:val="00DB0062"/>
    <w:rsid w:val="00DB0532"/>
    <w:rsid w:val="00DB099B"/>
    <w:rsid w:val="00DB0AE9"/>
    <w:rsid w:val="00DB19D7"/>
    <w:rsid w:val="00DB2AA2"/>
    <w:rsid w:val="00DB3112"/>
    <w:rsid w:val="00DB3E11"/>
    <w:rsid w:val="00DB56DE"/>
    <w:rsid w:val="00DB5F5F"/>
    <w:rsid w:val="00DB68BF"/>
    <w:rsid w:val="00DB6C51"/>
    <w:rsid w:val="00DB7236"/>
    <w:rsid w:val="00DB7AF0"/>
    <w:rsid w:val="00DB7F66"/>
    <w:rsid w:val="00DC0041"/>
    <w:rsid w:val="00DC00DB"/>
    <w:rsid w:val="00DC02F0"/>
    <w:rsid w:val="00DC058D"/>
    <w:rsid w:val="00DC0868"/>
    <w:rsid w:val="00DC0A0D"/>
    <w:rsid w:val="00DC1EC1"/>
    <w:rsid w:val="00DC1F2C"/>
    <w:rsid w:val="00DC2CA7"/>
    <w:rsid w:val="00DC2DD8"/>
    <w:rsid w:val="00DC3061"/>
    <w:rsid w:val="00DC307C"/>
    <w:rsid w:val="00DC3446"/>
    <w:rsid w:val="00DC377D"/>
    <w:rsid w:val="00DC44BA"/>
    <w:rsid w:val="00DC50C4"/>
    <w:rsid w:val="00DC60C1"/>
    <w:rsid w:val="00DC7349"/>
    <w:rsid w:val="00DC780C"/>
    <w:rsid w:val="00DC799E"/>
    <w:rsid w:val="00DC79FB"/>
    <w:rsid w:val="00DD017D"/>
    <w:rsid w:val="00DD0185"/>
    <w:rsid w:val="00DD024C"/>
    <w:rsid w:val="00DD040F"/>
    <w:rsid w:val="00DD0757"/>
    <w:rsid w:val="00DD077D"/>
    <w:rsid w:val="00DD07D5"/>
    <w:rsid w:val="00DD0C1C"/>
    <w:rsid w:val="00DD13AE"/>
    <w:rsid w:val="00DD13BE"/>
    <w:rsid w:val="00DD13D9"/>
    <w:rsid w:val="00DD28E5"/>
    <w:rsid w:val="00DD2B63"/>
    <w:rsid w:val="00DD30F8"/>
    <w:rsid w:val="00DD3A75"/>
    <w:rsid w:val="00DD44CA"/>
    <w:rsid w:val="00DD4533"/>
    <w:rsid w:val="00DD48C0"/>
    <w:rsid w:val="00DD4F99"/>
    <w:rsid w:val="00DD548D"/>
    <w:rsid w:val="00DD55FC"/>
    <w:rsid w:val="00DD565C"/>
    <w:rsid w:val="00DD5C85"/>
    <w:rsid w:val="00DD6352"/>
    <w:rsid w:val="00DD637B"/>
    <w:rsid w:val="00DD6890"/>
    <w:rsid w:val="00DD70C1"/>
    <w:rsid w:val="00DD7277"/>
    <w:rsid w:val="00DE0285"/>
    <w:rsid w:val="00DE03E8"/>
    <w:rsid w:val="00DE084E"/>
    <w:rsid w:val="00DE0CE8"/>
    <w:rsid w:val="00DE0DB0"/>
    <w:rsid w:val="00DE11DC"/>
    <w:rsid w:val="00DE1AE2"/>
    <w:rsid w:val="00DE2AD9"/>
    <w:rsid w:val="00DE32CF"/>
    <w:rsid w:val="00DE34C1"/>
    <w:rsid w:val="00DE3B95"/>
    <w:rsid w:val="00DE3F11"/>
    <w:rsid w:val="00DE446D"/>
    <w:rsid w:val="00DE4DF5"/>
    <w:rsid w:val="00DE4FC8"/>
    <w:rsid w:val="00DE60B0"/>
    <w:rsid w:val="00DE64C5"/>
    <w:rsid w:val="00DE660B"/>
    <w:rsid w:val="00DE6C75"/>
    <w:rsid w:val="00DE6D5D"/>
    <w:rsid w:val="00DE787D"/>
    <w:rsid w:val="00DE7FE1"/>
    <w:rsid w:val="00DF0601"/>
    <w:rsid w:val="00DF0C72"/>
    <w:rsid w:val="00DF0CE2"/>
    <w:rsid w:val="00DF12A4"/>
    <w:rsid w:val="00DF1436"/>
    <w:rsid w:val="00DF2306"/>
    <w:rsid w:val="00DF3D85"/>
    <w:rsid w:val="00DF3ECD"/>
    <w:rsid w:val="00DF48AC"/>
    <w:rsid w:val="00DF6A51"/>
    <w:rsid w:val="00DF734F"/>
    <w:rsid w:val="00DF73A1"/>
    <w:rsid w:val="00E00138"/>
    <w:rsid w:val="00E0081C"/>
    <w:rsid w:val="00E00C48"/>
    <w:rsid w:val="00E00D9F"/>
    <w:rsid w:val="00E01010"/>
    <w:rsid w:val="00E010FA"/>
    <w:rsid w:val="00E01211"/>
    <w:rsid w:val="00E0188D"/>
    <w:rsid w:val="00E01F66"/>
    <w:rsid w:val="00E0368A"/>
    <w:rsid w:val="00E0400C"/>
    <w:rsid w:val="00E04C30"/>
    <w:rsid w:val="00E05C44"/>
    <w:rsid w:val="00E05CB9"/>
    <w:rsid w:val="00E071A4"/>
    <w:rsid w:val="00E07312"/>
    <w:rsid w:val="00E07736"/>
    <w:rsid w:val="00E1014E"/>
    <w:rsid w:val="00E107CE"/>
    <w:rsid w:val="00E117C2"/>
    <w:rsid w:val="00E126C7"/>
    <w:rsid w:val="00E12D81"/>
    <w:rsid w:val="00E14865"/>
    <w:rsid w:val="00E1514E"/>
    <w:rsid w:val="00E15312"/>
    <w:rsid w:val="00E15887"/>
    <w:rsid w:val="00E16285"/>
    <w:rsid w:val="00E1657F"/>
    <w:rsid w:val="00E165ED"/>
    <w:rsid w:val="00E16D0E"/>
    <w:rsid w:val="00E171AD"/>
    <w:rsid w:val="00E176C1"/>
    <w:rsid w:val="00E17A63"/>
    <w:rsid w:val="00E20675"/>
    <w:rsid w:val="00E2149F"/>
    <w:rsid w:val="00E2158B"/>
    <w:rsid w:val="00E22249"/>
    <w:rsid w:val="00E22C9F"/>
    <w:rsid w:val="00E23FD7"/>
    <w:rsid w:val="00E24450"/>
    <w:rsid w:val="00E2505A"/>
    <w:rsid w:val="00E25121"/>
    <w:rsid w:val="00E25D42"/>
    <w:rsid w:val="00E26260"/>
    <w:rsid w:val="00E2641F"/>
    <w:rsid w:val="00E26D21"/>
    <w:rsid w:val="00E2783C"/>
    <w:rsid w:val="00E312F3"/>
    <w:rsid w:val="00E31B31"/>
    <w:rsid w:val="00E31EB7"/>
    <w:rsid w:val="00E3265A"/>
    <w:rsid w:val="00E32803"/>
    <w:rsid w:val="00E32E32"/>
    <w:rsid w:val="00E33319"/>
    <w:rsid w:val="00E3380F"/>
    <w:rsid w:val="00E33F0F"/>
    <w:rsid w:val="00E344EC"/>
    <w:rsid w:val="00E34876"/>
    <w:rsid w:val="00E35353"/>
    <w:rsid w:val="00E353EE"/>
    <w:rsid w:val="00E3585D"/>
    <w:rsid w:val="00E35CE4"/>
    <w:rsid w:val="00E35D64"/>
    <w:rsid w:val="00E35F6A"/>
    <w:rsid w:val="00E362D6"/>
    <w:rsid w:val="00E36B37"/>
    <w:rsid w:val="00E36CEE"/>
    <w:rsid w:val="00E37831"/>
    <w:rsid w:val="00E37A6B"/>
    <w:rsid w:val="00E37ABD"/>
    <w:rsid w:val="00E40153"/>
    <w:rsid w:val="00E40682"/>
    <w:rsid w:val="00E41951"/>
    <w:rsid w:val="00E420AE"/>
    <w:rsid w:val="00E42575"/>
    <w:rsid w:val="00E426F6"/>
    <w:rsid w:val="00E4481E"/>
    <w:rsid w:val="00E44C7F"/>
    <w:rsid w:val="00E45049"/>
    <w:rsid w:val="00E45409"/>
    <w:rsid w:val="00E4604A"/>
    <w:rsid w:val="00E466E8"/>
    <w:rsid w:val="00E469D6"/>
    <w:rsid w:val="00E46BD5"/>
    <w:rsid w:val="00E47339"/>
    <w:rsid w:val="00E47833"/>
    <w:rsid w:val="00E5068C"/>
    <w:rsid w:val="00E50956"/>
    <w:rsid w:val="00E50E5B"/>
    <w:rsid w:val="00E5104D"/>
    <w:rsid w:val="00E5169F"/>
    <w:rsid w:val="00E520E6"/>
    <w:rsid w:val="00E521AE"/>
    <w:rsid w:val="00E52FA4"/>
    <w:rsid w:val="00E5369B"/>
    <w:rsid w:val="00E53F7D"/>
    <w:rsid w:val="00E54451"/>
    <w:rsid w:val="00E5484E"/>
    <w:rsid w:val="00E55008"/>
    <w:rsid w:val="00E55964"/>
    <w:rsid w:val="00E55BC6"/>
    <w:rsid w:val="00E55D15"/>
    <w:rsid w:val="00E55F75"/>
    <w:rsid w:val="00E570F0"/>
    <w:rsid w:val="00E5722C"/>
    <w:rsid w:val="00E57504"/>
    <w:rsid w:val="00E5753E"/>
    <w:rsid w:val="00E57DD3"/>
    <w:rsid w:val="00E57E8E"/>
    <w:rsid w:val="00E602B9"/>
    <w:rsid w:val="00E606F9"/>
    <w:rsid w:val="00E6129D"/>
    <w:rsid w:val="00E61556"/>
    <w:rsid w:val="00E6200D"/>
    <w:rsid w:val="00E62121"/>
    <w:rsid w:val="00E628AC"/>
    <w:rsid w:val="00E62EC4"/>
    <w:rsid w:val="00E63697"/>
    <w:rsid w:val="00E64D62"/>
    <w:rsid w:val="00E65720"/>
    <w:rsid w:val="00E65F73"/>
    <w:rsid w:val="00E66ECE"/>
    <w:rsid w:val="00E705D7"/>
    <w:rsid w:val="00E706AE"/>
    <w:rsid w:val="00E708F2"/>
    <w:rsid w:val="00E70E83"/>
    <w:rsid w:val="00E7181A"/>
    <w:rsid w:val="00E718BC"/>
    <w:rsid w:val="00E719C4"/>
    <w:rsid w:val="00E72673"/>
    <w:rsid w:val="00E72973"/>
    <w:rsid w:val="00E731F2"/>
    <w:rsid w:val="00E73592"/>
    <w:rsid w:val="00E739E6"/>
    <w:rsid w:val="00E73AA1"/>
    <w:rsid w:val="00E740D8"/>
    <w:rsid w:val="00E7428D"/>
    <w:rsid w:val="00E7539C"/>
    <w:rsid w:val="00E75B55"/>
    <w:rsid w:val="00E75CCB"/>
    <w:rsid w:val="00E7668E"/>
    <w:rsid w:val="00E76A35"/>
    <w:rsid w:val="00E76D26"/>
    <w:rsid w:val="00E770E9"/>
    <w:rsid w:val="00E7714E"/>
    <w:rsid w:val="00E802D9"/>
    <w:rsid w:val="00E81095"/>
    <w:rsid w:val="00E811AA"/>
    <w:rsid w:val="00E812C5"/>
    <w:rsid w:val="00E81787"/>
    <w:rsid w:val="00E818DC"/>
    <w:rsid w:val="00E8215B"/>
    <w:rsid w:val="00E8293A"/>
    <w:rsid w:val="00E83A82"/>
    <w:rsid w:val="00E843C5"/>
    <w:rsid w:val="00E8535F"/>
    <w:rsid w:val="00E859B7"/>
    <w:rsid w:val="00E860BD"/>
    <w:rsid w:val="00E86CE5"/>
    <w:rsid w:val="00E86E77"/>
    <w:rsid w:val="00E87985"/>
    <w:rsid w:val="00E87FD2"/>
    <w:rsid w:val="00E909B6"/>
    <w:rsid w:val="00E91767"/>
    <w:rsid w:val="00E91769"/>
    <w:rsid w:val="00E917CE"/>
    <w:rsid w:val="00E91D24"/>
    <w:rsid w:val="00E91EB7"/>
    <w:rsid w:val="00E928F4"/>
    <w:rsid w:val="00E92C24"/>
    <w:rsid w:val="00E92FFB"/>
    <w:rsid w:val="00E931F2"/>
    <w:rsid w:val="00E9327B"/>
    <w:rsid w:val="00E938AC"/>
    <w:rsid w:val="00E94639"/>
    <w:rsid w:val="00E946D6"/>
    <w:rsid w:val="00E96BAB"/>
    <w:rsid w:val="00E96DC6"/>
    <w:rsid w:val="00E96DC7"/>
    <w:rsid w:val="00E96F09"/>
    <w:rsid w:val="00E97141"/>
    <w:rsid w:val="00E97CB5"/>
    <w:rsid w:val="00EA0438"/>
    <w:rsid w:val="00EA0DBA"/>
    <w:rsid w:val="00EA0EF0"/>
    <w:rsid w:val="00EA1099"/>
    <w:rsid w:val="00EA1150"/>
    <w:rsid w:val="00EA1282"/>
    <w:rsid w:val="00EA168C"/>
    <w:rsid w:val="00EA17D0"/>
    <w:rsid w:val="00EA1991"/>
    <w:rsid w:val="00EA1F6E"/>
    <w:rsid w:val="00EA240D"/>
    <w:rsid w:val="00EA2A62"/>
    <w:rsid w:val="00EA2D3F"/>
    <w:rsid w:val="00EA315E"/>
    <w:rsid w:val="00EA36C7"/>
    <w:rsid w:val="00EA4C7F"/>
    <w:rsid w:val="00EA51A6"/>
    <w:rsid w:val="00EA5791"/>
    <w:rsid w:val="00EA5AC7"/>
    <w:rsid w:val="00EA65D9"/>
    <w:rsid w:val="00EA6D77"/>
    <w:rsid w:val="00EA6F11"/>
    <w:rsid w:val="00EA724F"/>
    <w:rsid w:val="00EA73EF"/>
    <w:rsid w:val="00EA77BE"/>
    <w:rsid w:val="00EB0470"/>
    <w:rsid w:val="00EB0994"/>
    <w:rsid w:val="00EB0AD3"/>
    <w:rsid w:val="00EB0B59"/>
    <w:rsid w:val="00EB15EB"/>
    <w:rsid w:val="00EB3461"/>
    <w:rsid w:val="00EB37C5"/>
    <w:rsid w:val="00EB3DE4"/>
    <w:rsid w:val="00EB42A4"/>
    <w:rsid w:val="00EB57A5"/>
    <w:rsid w:val="00EB653B"/>
    <w:rsid w:val="00EB6E68"/>
    <w:rsid w:val="00EC13EA"/>
    <w:rsid w:val="00EC22DE"/>
    <w:rsid w:val="00EC33B9"/>
    <w:rsid w:val="00EC371E"/>
    <w:rsid w:val="00EC3A49"/>
    <w:rsid w:val="00EC48C0"/>
    <w:rsid w:val="00EC4DCD"/>
    <w:rsid w:val="00EC59A6"/>
    <w:rsid w:val="00EC5A9A"/>
    <w:rsid w:val="00EC6268"/>
    <w:rsid w:val="00EC6838"/>
    <w:rsid w:val="00EC6FA6"/>
    <w:rsid w:val="00EC73CD"/>
    <w:rsid w:val="00EC7DBD"/>
    <w:rsid w:val="00ED032E"/>
    <w:rsid w:val="00ED042A"/>
    <w:rsid w:val="00ED046A"/>
    <w:rsid w:val="00ED0830"/>
    <w:rsid w:val="00ED108C"/>
    <w:rsid w:val="00ED118D"/>
    <w:rsid w:val="00ED1219"/>
    <w:rsid w:val="00ED19D4"/>
    <w:rsid w:val="00ED3644"/>
    <w:rsid w:val="00ED3E9A"/>
    <w:rsid w:val="00ED56CF"/>
    <w:rsid w:val="00ED607F"/>
    <w:rsid w:val="00ED60AC"/>
    <w:rsid w:val="00ED6C47"/>
    <w:rsid w:val="00ED7E04"/>
    <w:rsid w:val="00EE0C53"/>
    <w:rsid w:val="00EE1427"/>
    <w:rsid w:val="00EE1E3A"/>
    <w:rsid w:val="00EE2EFA"/>
    <w:rsid w:val="00EE3B20"/>
    <w:rsid w:val="00EE49FF"/>
    <w:rsid w:val="00EE4AA1"/>
    <w:rsid w:val="00EE531A"/>
    <w:rsid w:val="00EE5B53"/>
    <w:rsid w:val="00EE5EF5"/>
    <w:rsid w:val="00EE6393"/>
    <w:rsid w:val="00EE6907"/>
    <w:rsid w:val="00EE6F3B"/>
    <w:rsid w:val="00EF0C6E"/>
    <w:rsid w:val="00EF0FD9"/>
    <w:rsid w:val="00EF1432"/>
    <w:rsid w:val="00EF1907"/>
    <w:rsid w:val="00EF1D39"/>
    <w:rsid w:val="00EF2010"/>
    <w:rsid w:val="00EF2C02"/>
    <w:rsid w:val="00EF2D8C"/>
    <w:rsid w:val="00EF2E92"/>
    <w:rsid w:val="00EF31A9"/>
    <w:rsid w:val="00EF33B9"/>
    <w:rsid w:val="00EF37C9"/>
    <w:rsid w:val="00EF3C13"/>
    <w:rsid w:val="00EF3F14"/>
    <w:rsid w:val="00EF4568"/>
    <w:rsid w:val="00EF4B2B"/>
    <w:rsid w:val="00EF652B"/>
    <w:rsid w:val="00EF7184"/>
    <w:rsid w:val="00EF7290"/>
    <w:rsid w:val="00EF77DA"/>
    <w:rsid w:val="00F00467"/>
    <w:rsid w:val="00F006D5"/>
    <w:rsid w:val="00F01068"/>
    <w:rsid w:val="00F0152C"/>
    <w:rsid w:val="00F0188D"/>
    <w:rsid w:val="00F022E3"/>
    <w:rsid w:val="00F02761"/>
    <w:rsid w:val="00F02A1C"/>
    <w:rsid w:val="00F0375E"/>
    <w:rsid w:val="00F03845"/>
    <w:rsid w:val="00F045E3"/>
    <w:rsid w:val="00F04CC9"/>
    <w:rsid w:val="00F05D61"/>
    <w:rsid w:val="00F064A3"/>
    <w:rsid w:val="00F0690A"/>
    <w:rsid w:val="00F06BA6"/>
    <w:rsid w:val="00F06D56"/>
    <w:rsid w:val="00F07ED0"/>
    <w:rsid w:val="00F11099"/>
    <w:rsid w:val="00F113B6"/>
    <w:rsid w:val="00F11695"/>
    <w:rsid w:val="00F12098"/>
    <w:rsid w:val="00F12E42"/>
    <w:rsid w:val="00F14058"/>
    <w:rsid w:val="00F1424E"/>
    <w:rsid w:val="00F14406"/>
    <w:rsid w:val="00F15E00"/>
    <w:rsid w:val="00F16522"/>
    <w:rsid w:val="00F16594"/>
    <w:rsid w:val="00F16957"/>
    <w:rsid w:val="00F16A92"/>
    <w:rsid w:val="00F16E4F"/>
    <w:rsid w:val="00F17CEF"/>
    <w:rsid w:val="00F17DA3"/>
    <w:rsid w:val="00F17FC6"/>
    <w:rsid w:val="00F20314"/>
    <w:rsid w:val="00F20C87"/>
    <w:rsid w:val="00F216F5"/>
    <w:rsid w:val="00F22940"/>
    <w:rsid w:val="00F229A6"/>
    <w:rsid w:val="00F22CDF"/>
    <w:rsid w:val="00F23020"/>
    <w:rsid w:val="00F234C8"/>
    <w:rsid w:val="00F23CF1"/>
    <w:rsid w:val="00F23DAB"/>
    <w:rsid w:val="00F24079"/>
    <w:rsid w:val="00F247ED"/>
    <w:rsid w:val="00F24988"/>
    <w:rsid w:val="00F24A00"/>
    <w:rsid w:val="00F25355"/>
    <w:rsid w:val="00F2552D"/>
    <w:rsid w:val="00F2561C"/>
    <w:rsid w:val="00F259EB"/>
    <w:rsid w:val="00F25BD9"/>
    <w:rsid w:val="00F2636E"/>
    <w:rsid w:val="00F2644B"/>
    <w:rsid w:val="00F270A4"/>
    <w:rsid w:val="00F2726C"/>
    <w:rsid w:val="00F27322"/>
    <w:rsid w:val="00F30F21"/>
    <w:rsid w:val="00F31319"/>
    <w:rsid w:val="00F318D1"/>
    <w:rsid w:val="00F31A09"/>
    <w:rsid w:val="00F328D5"/>
    <w:rsid w:val="00F32AB1"/>
    <w:rsid w:val="00F32EF9"/>
    <w:rsid w:val="00F32F72"/>
    <w:rsid w:val="00F330F1"/>
    <w:rsid w:val="00F33200"/>
    <w:rsid w:val="00F33270"/>
    <w:rsid w:val="00F334E8"/>
    <w:rsid w:val="00F3454A"/>
    <w:rsid w:val="00F34AAA"/>
    <w:rsid w:val="00F35150"/>
    <w:rsid w:val="00F35FDC"/>
    <w:rsid w:val="00F35FFF"/>
    <w:rsid w:val="00F36659"/>
    <w:rsid w:val="00F36C88"/>
    <w:rsid w:val="00F36F55"/>
    <w:rsid w:val="00F37033"/>
    <w:rsid w:val="00F379F6"/>
    <w:rsid w:val="00F402FC"/>
    <w:rsid w:val="00F40B22"/>
    <w:rsid w:val="00F40F3E"/>
    <w:rsid w:val="00F4110A"/>
    <w:rsid w:val="00F41335"/>
    <w:rsid w:val="00F41946"/>
    <w:rsid w:val="00F42C09"/>
    <w:rsid w:val="00F42DAF"/>
    <w:rsid w:val="00F42DCD"/>
    <w:rsid w:val="00F42F76"/>
    <w:rsid w:val="00F43882"/>
    <w:rsid w:val="00F444C0"/>
    <w:rsid w:val="00F446BE"/>
    <w:rsid w:val="00F44716"/>
    <w:rsid w:val="00F44AFB"/>
    <w:rsid w:val="00F44B68"/>
    <w:rsid w:val="00F44BA9"/>
    <w:rsid w:val="00F44CD4"/>
    <w:rsid w:val="00F451A2"/>
    <w:rsid w:val="00F452C0"/>
    <w:rsid w:val="00F4534D"/>
    <w:rsid w:val="00F456A4"/>
    <w:rsid w:val="00F45A1F"/>
    <w:rsid w:val="00F45A2C"/>
    <w:rsid w:val="00F45AC9"/>
    <w:rsid w:val="00F45E5C"/>
    <w:rsid w:val="00F46212"/>
    <w:rsid w:val="00F468C0"/>
    <w:rsid w:val="00F46CDF"/>
    <w:rsid w:val="00F46D13"/>
    <w:rsid w:val="00F47081"/>
    <w:rsid w:val="00F474B2"/>
    <w:rsid w:val="00F474FA"/>
    <w:rsid w:val="00F5061F"/>
    <w:rsid w:val="00F5095C"/>
    <w:rsid w:val="00F50A8C"/>
    <w:rsid w:val="00F515D1"/>
    <w:rsid w:val="00F51DD9"/>
    <w:rsid w:val="00F5221A"/>
    <w:rsid w:val="00F5317C"/>
    <w:rsid w:val="00F53678"/>
    <w:rsid w:val="00F53F75"/>
    <w:rsid w:val="00F540FD"/>
    <w:rsid w:val="00F543B9"/>
    <w:rsid w:val="00F556C4"/>
    <w:rsid w:val="00F55C42"/>
    <w:rsid w:val="00F56751"/>
    <w:rsid w:val="00F56C7A"/>
    <w:rsid w:val="00F60019"/>
    <w:rsid w:val="00F60233"/>
    <w:rsid w:val="00F60329"/>
    <w:rsid w:val="00F61035"/>
    <w:rsid w:val="00F612AF"/>
    <w:rsid w:val="00F616C6"/>
    <w:rsid w:val="00F61A06"/>
    <w:rsid w:val="00F61AC8"/>
    <w:rsid w:val="00F61B1F"/>
    <w:rsid w:val="00F61EF6"/>
    <w:rsid w:val="00F62A4F"/>
    <w:rsid w:val="00F63994"/>
    <w:rsid w:val="00F63A13"/>
    <w:rsid w:val="00F641C3"/>
    <w:rsid w:val="00F65DD4"/>
    <w:rsid w:val="00F66B1C"/>
    <w:rsid w:val="00F67EEC"/>
    <w:rsid w:val="00F67F0F"/>
    <w:rsid w:val="00F70597"/>
    <w:rsid w:val="00F707EE"/>
    <w:rsid w:val="00F70997"/>
    <w:rsid w:val="00F70C47"/>
    <w:rsid w:val="00F7139D"/>
    <w:rsid w:val="00F713FE"/>
    <w:rsid w:val="00F727C3"/>
    <w:rsid w:val="00F72A42"/>
    <w:rsid w:val="00F72A54"/>
    <w:rsid w:val="00F73252"/>
    <w:rsid w:val="00F7383C"/>
    <w:rsid w:val="00F738BF"/>
    <w:rsid w:val="00F73910"/>
    <w:rsid w:val="00F749C3"/>
    <w:rsid w:val="00F76845"/>
    <w:rsid w:val="00F76863"/>
    <w:rsid w:val="00F77439"/>
    <w:rsid w:val="00F778CF"/>
    <w:rsid w:val="00F80F74"/>
    <w:rsid w:val="00F81D01"/>
    <w:rsid w:val="00F833FD"/>
    <w:rsid w:val="00F83E03"/>
    <w:rsid w:val="00F84D32"/>
    <w:rsid w:val="00F84F4B"/>
    <w:rsid w:val="00F850EC"/>
    <w:rsid w:val="00F8682C"/>
    <w:rsid w:val="00F875C7"/>
    <w:rsid w:val="00F8773D"/>
    <w:rsid w:val="00F9088E"/>
    <w:rsid w:val="00F910F1"/>
    <w:rsid w:val="00F915D6"/>
    <w:rsid w:val="00F9165F"/>
    <w:rsid w:val="00F91B10"/>
    <w:rsid w:val="00F91F06"/>
    <w:rsid w:val="00F9225E"/>
    <w:rsid w:val="00F927E5"/>
    <w:rsid w:val="00F93D29"/>
    <w:rsid w:val="00F962F6"/>
    <w:rsid w:val="00F97C12"/>
    <w:rsid w:val="00F97FCA"/>
    <w:rsid w:val="00FA007C"/>
    <w:rsid w:val="00FA0F2C"/>
    <w:rsid w:val="00FA16C9"/>
    <w:rsid w:val="00FA21F3"/>
    <w:rsid w:val="00FA2714"/>
    <w:rsid w:val="00FA335D"/>
    <w:rsid w:val="00FA3999"/>
    <w:rsid w:val="00FA3DCD"/>
    <w:rsid w:val="00FA4FE4"/>
    <w:rsid w:val="00FA50E1"/>
    <w:rsid w:val="00FA5F7F"/>
    <w:rsid w:val="00FA697B"/>
    <w:rsid w:val="00FA6EA9"/>
    <w:rsid w:val="00FA6FD6"/>
    <w:rsid w:val="00FA71D4"/>
    <w:rsid w:val="00FA7243"/>
    <w:rsid w:val="00FA7703"/>
    <w:rsid w:val="00FA788F"/>
    <w:rsid w:val="00FA7FE8"/>
    <w:rsid w:val="00FB08A5"/>
    <w:rsid w:val="00FB0E94"/>
    <w:rsid w:val="00FB1005"/>
    <w:rsid w:val="00FB1673"/>
    <w:rsid w:val="00FB2308"/>
    <w:rsid w:val="00FB25E8"/>
    <w:rsid w:val="00FB36F6"/>
    <w:rsid w:val="00FB49AF"/>
    <w:rsid w:val="00FB49E5"/>
    <w:rsid w:val="00FB4AE2"/>
    <w:rsid w:val="00FB5260"/>
    <w:rsid w:val="00FB5C75"/>
    <w:rsid w:val="00FB5EFF"/>
    <w:rsid w:val="00FB5FB7"/>
    <w:rsid w:val="00FB6CC3"/>
    <w:rsid w:val="00FB736E"/>
    <w:rsid w:val="00FB7DDA"/>
    <w:rsid w:val="00FB7F3B"/>
    <w:rsid w:val="00FC078F"/>
    <w:rsid w:val="00FC09AD"/>
    <w:rsid w:val="00FC0E26"/>
    <w:rsid w:val="00FC0FFB"/>
    <w:rsid w:val="00FC144D"/>
    <w:rsid w:val="00FC265A"/>
    <w:rsid w:val="00FC2F6C"/>
    <w:rsid w:val="00FC3D31"/>
    <w:rsid w:val="00FC3D46"/>
    <w:rsid w:val="00FC4AE9"/>
    <w:rsid w:val="00FC6729"/>
    <w:rsid w:val="00FC6B6C"/>
    <w:rsid w:val="00FD0298"/>
    <w:rsid w:val="00FD05EE"/>
    <w:rsid w:val="00FD0E2E"/>
    <w:rsid w:val="00FD0F52"/>
    <w:rsid w:val="00FD28C3"/>
    <w:rsid w:val="00FD4695"/>
    <w:rsid w:val="00FD48F8"/>
    <w:rsid w:val="00FD4D8D"/>
    <w:rsid w:val="00FD7324"/>
    <w:rsid w:val="00FE0921"/>
    <w:rsid w:val="00FE0B53"/>
    <w:rsid w:val="00FE18D3"/>
    <w:rsid w:val="00FE1D12"/>
    <w:rsid w:val="00FE1DDF"/>
    <w:rsid w:val="00FE2260"/>
    <w:rsid w:val="00FE226B"/>
    <w:rsid w:val="00FE2AFD"/>
    <w:rsid w:val="00FE3544"/>
    <w:rsid w:val="00FE386C"/>
    <w:rsid w:val="00FE3983"/>
    <w:rsid w:val="00FE3F31"/>
    <w:rsid w:val="00FE4A27"/>
    <w:rsid w:val="00FE51AB"/>
    <w:rsid w:val="00FE544E"/>
    <w:rsid w:val="00FE5CAA"/>
    <w:rsid w:val="00FE6675"/>
    <w:rsid w:val="00FE714A"/>
    <w:rsid w:val="00FE7959"/>
    <w:rsid w:val="00FF055B"/>
    <w:rsid w:val="00FF079A"/>
    <w:rsid w:val="00FF0979"/>
    <w:rsid w:val="00FF14D8"/>
    <w:rsid w:val="00FF24CD"/>
    <w:rsid w:val="00FF2E55"/>
    <w:rsid w:val="00FF31E5"/>
    <w:rsid w:val="00FF4160"/>
    <w:rsid w:val="00FF44B4"/>
    <w:rsid w:val="00FF5898"/>
    <w:rsid w:val="00FF5AC1"/>
    <w:rsid w:val="00FF5BE2"/>
    <w:rsid w:val="00FF691A"/>
    <w:rsid w:val="00FF760C"/>
    <w:rsid w:val="00FF7BAA"/>
    <w:rsid w:val="00FF7E42"/>
    <w:rsid w:val="00FF7E54"/>
    <w:rsid w:val="0299131F"/>
    <w:rsid w:val="0A842D5C"/>
    <w:rsid w:val="0AB00E62"/>
    <w:rsid w:val="0B631D0B"/>
    <w:rsid w:val="0BE04915"/>
    <w:rsid w:val="0C9F3FF3"/>
    <w:rsid w:val="0DBF66D8"/>
    <w:rsid w:val="0DCD4021"/>
    <w:rsid w:val="10DB06C8"/>
    <w:rsid w:val="11C414E1"/>
    <w:rsid w:val="128C175F"/>
    <w:rsid w:val="13840995"/>
    <w:rsid w:val="138D0808"/>
    <w:rsid w:val="13B76C37"/>
    <w:rsid w:val="179774D3"/>
    <w:rsid w:val="1A7D43E7"/>
    <w:rsid w:val="1B3C0FB3"/>
    <w:rsid w:val="1B3E7622"/>
    <w:rsid w:val="1D2A2A2B"/>
    <w:rsid w:val="217F23E4"/>
    <w:rsid w:val="243127D9"/>
    <w:rsid w:val="24C67028"/>
    <w:rsid w:val="256E39EE"/>
    <w:rsid w:val="27FD51C3"/>
    <w:rsid w:val="2A1E6D47"/>
    <w:rsid w:val="2BD329B8"/>
    <w:rsid w:val="2C5C0CD7"/>
    <w:rsid w:val="2EEB6935"/>
    <w:rsid w:val="2FF77F34"/>
    <w:rsid w:val="30735E37"/>
    <w:rsid w:val="3764288E"/>
    <w:rsid w:val="385031F1"/>
    <w:rsid w:val="3886574C"/>
    <w:rsid w:val="391E35C0"/>
    <w:rsid w:val="39C10A12"/>
    <w:rsid w:val="3C4B1215"/>
    <w:rsid w:val="441C108B"/>
    <w:rsid w:val="4AB73C59"/>
    <w:rsid w:val="4D435B17"/>
    <w:rsid w:val="4F7A40B4"/>
    <w:rsid w:val="502A7255"/>
    <w:rsid w:val="513F0869"/>
    <w:rsid w:val="54086DE6"/>
    <w:rsid w:val="54275E12"/>
    <w:rsid w:val="55404565"/>
    <w:rsid w:val="566074FE"/>
    <w:rsid w:val="5CF76F3D"/>
    <w:rsid w:val="5F5D641B"/>
    <w:rsid w:val="6038611C"/>
    <w:rsid w:val="604B455B"/>
    <w:rsid w:val="670371A9"/>
    <w:rsid w:val="674A648F"/>
    <w:rsid w:val="6A1847F8"/>
    <w:rsid w:val="6C5E14B2"/>
    <w:rsid w:val="6DC74D5E"/>
    <w:rsid w:val="6F1F435F"/>
    <w:rsid w:val="70E62632"/>
    <w:rsid w:val="719F6786"/>
    <w:rsid w:val="73841C66"/>
    <w:rsid w:val="770A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4C2E8B10"/>
  <w15:docId w15:val="{1C13EEC3-147B-4D12-B15B-A1775824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/>
    <w:lsdException w:name="index 8" w:semiHidden="1" w:unhideWhenUsed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5"/>
    <w:next w:val="a6"/>
    <w:qFormat/>
    <w:pPr>
      <w:numPr>
        <w:numId w:val="1"/>
      </w:numPr>
      <w:spacing w:beforeLines="100" w:before="100" w:afterLines="100" w:after="100" w:line="300" w:lineRule="auto"/>
      <w:outlineLvl w:val="0"/>
    </w:pPr>
    <w:rPr>
      <w:rFonts w:ascii="Calibri" w:hAnsi="Calibri"/>
      <w:b/>
      <w:bCs/>
      <w:sz w:val="28"/>
    </w:rPr>
  </w:style>
  <w:style w:type="paragraph" w:styleId="21">
    <w:name w:val="heading 2"/>
    <w:basedOn w:val="a5"/>
    <w:next w:val="a6"/>
    <w:link w:val="23"/>
    <w:qFormat/>
    <w:pPr>
      <w:numPr>
        <w:ilvl w:val="1"/>
        <w:numId w:val="1"/>
      </w:numPr>
      <w:tabs>
        <w:tab w:val="left" w:pos="482"/>
      </w:tabs>
      <w:spacing w:beforeLines="50" w:before="50" w:afterLines="50" w:after="50" w:line="300" w:lineRule="auto"/>
      <w:outlineLvl w:val="1"/>
    </w:pPr>
    <w:rPr>
      <w:rFonts w:ascii="Calibri" w:hAnsi="Calibri"/>
      <w:b/>
      <w:bCs/>
      <w:sz w:val="24"/>
    </w:rPr>
  </w:style>
  <w:style w:type="paragraph" w:styleId="3">
    <w:name w:val="heading 3"/>
    <w:basedOn w:val="a5"/>
    <w:next w:val="a6"/>
    <w:qFormat/>
    <w:pPr>
      <w:numPr>
        <w:ilvl w:val="2"/>
        <w:numId w:val="1"/>
      </w:numPr>
      <w:spacing w:beforeLines="50" w:before="50" w:afterLines="50" w:after="50" w:line="300" w:lineRule="auto"/>
      <w:outlineLvl w:val="2"/>
    </w:pPr>
    <w:rPr>
      <w:rFonts w:ascii="Calibri" w:hAnsi="Calibri"/>
      <w:sz w:val="24"/>
    </w:rPr>
  </w:style>
  <w:style w:type="paragraph" w:styleId="4">
    <w:name w:val="heading 4"/>
    <w:basedOn w:val="a5"/>
    <w:next w:val="a6"/>
    <w:qFormat/>
    <w:rsid w:val="00E16D0E"/>
    <w:pPr>
      <w:numPr>
        <w:ilvl w:val="3"/>
        <w:numId w:val="1"/>
      </w:numPr>
      <w:spacing w:beforeLines="50" w:before="50" w:afterLines="50" w:after="50" w:line="300" w:lineRule="auto"/>
      <w:outlineLvl w:val="3"/>
    </w:pPr>
    <w:rPr>
      <w:rFonts w:ascii="Calibri" w:hAnsi="Calibri"/>
      <w:bCs/>
      <w:sz w:val="24"/>
    </w:rPr>
  </w:style>
  <w:style w:type="paragraph" w:styleId="5">
    <w:name w:val="heading 5"/>
    <w:basedOn w:val="a5"/>
    <w:next w:val="a6"/>
    <w:qFormat/>
    <w:pPr>
      <w:numPr>
        <w:ilvl w:val="4"/>
        <w:numId w:val="1"/>
      </w:numPr>
      <w:spacing w:line="288" w:lineRule="auto"/>
      <w:outlineLvl w:val="4"/>
    </w:pPr>
    <w:rPr>
      <w:rFonts w:ascii="Cambria" w:hAnsi="Cambria"/>
      <w:bCs/>
      <w:sz w:val="24"/>
    </w:rPr>
  </w:style>
  <w:style w:type="paragraph" w:styleId="6">
    <w:name w:val="heading 6"/>
    <w:basedOn w:val="a5"/>
    <w:next w:val="a6"/>
    <w:qFormat/>
    <w:pPr>
      <w:numPr>
        <w:ilvl w:val="5"/>
        <w:numId w:val="1"/>
      </w:numPr>
      <w:spacing w:line="288" w:lineRule="auto"/>
      <w:outlineLvl w:val="5"/>
    </w:pPr>
    <w:rPr>
      <w:rFonts w:ascii="Cambria" w:hAnsi="Cambria"/>
      <w:bCs/>
      <w:sz w:val="24"/>
    </w:rPr>
  </w:style>
  <w:style w:type="paragraph" w:styleId="7">
    <w:name w:val="heading 7"/>
    <w:basedOn w:val="a5"/>
    <w:next w:val="a5"/>
    <w:qFormat/>
    <w:pPr>
      <w:keepNext/>
      <w:spacing w:line="360" w:lineRule="auto"/>
      <w:jc w:val="center"/>
      <w:outlineLvl w:val="6"/>
    </w:pPr>
    <w:rPr>
      <w:b/>
      <w:sz w:val="52"/>
      <w:szCs w:val="52"/>
    </w:rPr>
  </w:style>
  <w:style w:type="paragraph" w:styleId="8">
    <w:name w:val="heading 8"/>
    <w:basedOn w:val="a5"/>
    <w:next w:val="a5"/>
    <w:qFormat/>
    <w:pPr>
      <w:keepNext/>
      <w:outlineLvl w:val="7"/>
    </w:pPr>
    <w:rPr>
      <w:rFonts w:ascii="宋体"/>
      <w:b/>
      <w:bCs/>
    </w:rPr>
  </w:style>
  <w:style w:type="paragraph" w:styleId="9">
    <w:name w:val="heading 9"/>
    <w:basedOn w:val="a5"/>
    <w:next w:val="a5"/>
    <w:qFormat/>
    <w:pPr>
      <w:widowControl/>
      <w:tabs>
        <w:tab w:val="left" w:pos="2268"/>
        <w:tab w:val="left" w:pos="8505"/>
      </w:tabs>
      <w:spacing w:before="240" w:after="60"/>
      <w:jc w:val="left"/>
      <w:outlineLvl w:val="8"/>
    </w:pPr>
    <w:rPr>
      <w:rFonts w:ascii="Arial" w:hAnsi="Arial" w:cs="Arial"/>
      <w:b/>
      <w:bCs/>
      <w:i/>
      <w:iCs/>
      <w:kern w:val="0"/>
      <w:sz w:val="18"/>
      <w:szCs w:val="18"/>
      <w:lang w:eastAsia="en-US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pPr>
      <w:spacing w:line="288" w:lineRule="auto"/>
      <w:ind w:firstLine="482"/>
    </w:pPr>
    <w:rPr>
      <w:sz w:val="24"/>
    </w:rPr>
  </w:style>
  <w:style w:type="paragraph" w:styleId="ab">
    <w:name w:val="annotation subject"/>
    <w:basedOn w:val="ac"/>
    <w:next w:val="ac"/>
    <w:qFormat/>
    <w:rPr>
      <w:b/>
      <w:bCs/>
    </w:rPr>
  </w:style>
  <w:style w:type="paragraph" w:styleId="ac">
    <w:name w:val="annotation text"/>
    <w:basedOn w:val="a5"/>
    <w:qFormat/>
    <w:pPr>
      <w:jc w:val="left"/>
    </w:pPr>
  </w:style>
  <w:style w:type="paragraph" w:styleId="TOC7">
    <w:name w:val="toc 7"/>
    <w:basedOn w:val="a5"/>
    <w:next w:val="a5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2">
    <w:name w:val="List Number 2"/>
    <w:basedOn w:val="a5"/>
    <w:qFormat/>
    <w:pPr>
      <w:numPr>
        <w:numId w:val="2"/>
      </w:numPr>
      <w:spacing w:line="288" w:lineRule="auto"/>
    </w:pPr>
    <w:rPr>
      <w:sz w:val="24"/>
    </w:rPr>
  </w:style>
  <w:style w:type="paragraph" w:styleId="80">
    <w:name w:val="index 8"/>
    <w:basedOn w:val="a5"/>
    <w:next w:val="a5"/>
    <w:pPr>
      <w:ind w:left="2940"/>
    </w:pPr>
    <w:rPr>
      <w:sz w:val="24"/>
    </w:rPr>
  </w:style>
  <w:style w:type="paragraph" w:styleId="a4">
    <w:name w:val="List Number"/>
    <w:basedOn w:val="a5"/>
    <w:qFormat/>
    <w:pPr>
      <w:numPr>
        <w:numId w:val="3"/>
      </w:numPr>
      <w:spacing w:line="288" w:lineRule="auto"/>
    </w:pPr>
    <w:rPr>
      <w:sz w:val="24"/>
    </w:rPr>
  </w:style>
  <w:style w:type="paragraph" w:styleId="ad">
    <w:name w:val="Normal Indent"/>
    <w:basedOn w:val="a5"/>
    <w:qFormat/>
    <w:pPr>
      <w:spacing w:line="288" w:lineRule="auto"/>
      <w:ind w:left="425" w:firstLine="425"/>
    </w:pPr>
  </w:style>
  <w:style w:type="paragraph" w:styleId="ae">
    <w:name w:val="caption"/>
    <w:basedOn w:val="a5"/>
    <w:next w:val="a5"/>
    <w:qFormat/>
    <w:pPr>
      <w:keepNext/>
      <w:spacing w:before="152" w:after="160"/>
      <w:jc w:val="center"/>
    </w:pPr>
    <w:rPr>
      <w:bCs/>
      <w:sz w:val="24"/>
    </w:rPr>
  </w:style>
  <w:style w:type="paragraph" w:styleId="51">
    <w:name w:val="index 5"/>
    <w:basedOn w:val="a5"/>
    <w:next w:val="a5"/>
    <w:qFormat/>
    <w:pPr>
      <w:spacing w:line="288" w:lineRule="auto"/>
    </w:pPr>
    <w:rPr>
      <w:sz w:val="24"/>
    </w:rPr>
  </w:style>
  <w:style w:type="paragraph" w:styleId="a3">
    <w:name w:val="List Bullet"/>
    <w:basedOn w:val="a5"/>
    <w:qFormat/>
    <w:pPr>
      <w:numPr>
        <w:numId w:val="4"/>
      </w:numPr>
      <w:spacing w:line="288" w:lineRule="auto"/>
    </w:pPr>
    <w:rPr>
      <w:sz w:val="24"/>
    </w:rPr>
  </w:style>
  <w:style w:type="paragraph" w:styleId="af">
    <w:name w:val="Document Map"/>
    <w:basedOn w:val="a5"/>
    <w:pPr>
      <w:shd w:val="clear" w:color="auto" w:fill="000080"/>
    </w:pPr>
    <w:rPr>
      <w:sz w:val="24"/>
    </w:rPr>
  </w:style>
  <w:style w:type="paragraph" w:styleId="61">
    <w:name w:val="index 6"/>
    <w:basedOn w:val="a5"/>
    <w:next w:val="a5"/>
    <w:qFormat/>
    <w:pPr>
      <w:spacing w:line="288" w:lineRule="auto"/>
    </w:pPr>
    <w:rPr>
      <w:sz w:val="24"/>
    </w:rPr>
  </w:style>
  <w:style w:type="paragraph" w:styleId="af0">
    <w:name w:val="Body Text Indent"/>
    <w:basedOn w:val="a5"/>
    <w:qFormat/>
    <w:pPr>
      <w:widowControl/>
      <w:ind w:left="567"/>
      <w:jc w:val="left"/>
    </w:pPr>
    <w:rPr>
      <w:kern w:val="0"/>
      <w:sz w:val="24"/>
      <w:lang w:val="en-GB" w:eastAsia="en-GB"/>
    </w:rPr>
  </w:style>
  <w:style w:type="paragraph" w:styleId="af1">
    <w:name w:val="List Continue"/>
    <w:basedOn w:val="a5"/>
    <w:qFormat/>
    <w:pPr>
      <w:spacing w:after="120"/>
      <w:ind w:leftChars="200" w:left="200"/>
    </w:pPr>
  </w:style>
  <w:style w:type="paragraph" w:styleId="20">
    <w:name w:val="List Bullet 2"/>
    <w:basedOn w:val="a5"/>
    <w:qFormat/>
    <w:pPr>
      <w:numPr>
        <w:numId w:val="5"/>
      </w:numPr>
      <w:tabs>
        <w:tab w:val="left" w:pos="1276"/>
      </w:tabs>
      <w:spacing w:line="288" w:lineRule="auto"/>
    </w:pPr>
    <w:rPr>
      <w:sz w:val="24"/>
    </w:rPr>
  </w:style>
  <w:style w:type="paragraph" w:styleId="41">
    <w:name w:val="index 4"/>
    <w:basedOn w:val="a5"/>
    <w:next w:val="a5"/>
    <w:qFormat/>
    <w:rPr>
      <w:sz w:val="24"/>
    </w:rPr>
  </w:style>
  <w:style w:type="paragraph" w:styleId="TOC5">
    <w:name w:val="toc 5"/>
    <w:basedOn w:val="a5"/>
    <w:next w:val="a5"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5"/>
    <w:next w:val="a5"/>
    <w:uiPriority w:val="39"/>
    <w:qFormat/>
    <w:pPr>
      <w:spacing w:line="300" w:lineRule="auto"/>
      <w:ind w:left="420"/>
      <w:jc w:val="left"/>
    </w:pPr>
    <w:rPr>
      <w:rFonts w:ascii="Calibri" w:hAnsi="Calibri"/>
      <w:iCs/>
    </w:rPr>
  </w:style>
  <w:style w:type="paragraph" w:styleId="TOC8">
    <w:name w:val="toc 8"/>
    <w:basedOn w:val="a5"/>
    <w:next w:val="a5"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31">
    <w:name w:val="index 3"/>
    <w:basedOn w:val="a5"/>
    <w:next w:val="a5"/>
    <w:qFormat/>
    <w:pPr>
      <w:spacing w:line="288" w:lineRule="auto"/>
    </w:pPr>
    <w:rPr>
      <w:sz w:val="24"/>
    </w:rPr>
  </w:style>
  <w:style w:type="paragraph" w:styleId="af2">
    <w:name w:val="Date"/>
    <w:basedOn w:val="a5"/>
    <w:next w:val="a5"/>
    <w:qFormat/>
    <w:pPr>
      <w:ind w:leftChars="2500" w:left="2500"/>
    </w:pPr>
    <w:rPr>
      <w:sz w:val="24"/>
      <w:lang w:val="en-GB" w:eastAsia="en-GB"/>
    </w:rPr>
  </w:style>
  <w:style w:type="paragraph" w:styleId="af3">
    <w:name w:val="Balloon Text"/>
    <w:basedOn w:val="a5"/>
    <w:qFormat/>
    <w:rPr>
      <w:sz w:val="18"/>
      <w:szCs w:val="18"/>
    </w:rPr>
  </w:style>
  <w:style w:type="paragraph" w:styleId="af4">
    <w:name w:val="footer"/>
    <w:basedOn w:val="a5"/>
    <w:uiPriority w:val="99"/>
    <w:qFormat/>
    <w:pPr>
      <w:tabs>
        <w:tab w:val="center" w:pos="4153"/>
        <w:tab w:val="right" w:pos="8306"/>
      </w:tabs>
      <w:snapToGrid w:val="0"/>
      <w:jc w:val="left"/>
    </w:pPr>
  </w:style>
  <w:style w:type="paragraph" w:styleId="af5">
    <w:name w:val="header"/>
    <w:basedOn w:val="a5"/>
    <w:uiPriority w:val="99"/>
    <w:qFormat/>
    <w:pPr>
      <w:tabs>
        <w:tab w:val="center" w:pos="4153"/>
        <w:tab w:val="right" w:pos="8306"/>
      </w:tabs>
      <w:snapToGrid w:val="0"/>
      <w:spacing w:line="200" w:lineRule="exact"/>
      <w:jc w:val="right"/>
    </w:pPr>
    <w:rPr>
      <w:b/>
    </w:rPr>
  </w:style>
  <w:style w:type="paragraph" w:styleId="TOC1">
    <w:name w:val="toc 1"/>
    <w:basedOn w:val="a5"/>
    <w:next w:val="a5"/>
    <w:uiPriority w:val="39"/>
    <w:qFormat/>
    <w:pPr>
      <w:spacing w:line="300" w:lineRule="auto"/>
      <w:jc w:val="left"/>
    </w:pPr>
    <w:rPr>
      <w:rFonts w:ascii="Calibri" w:hAnsi="Calibri"/>
      <w:b/>
      <w:bCs/>
      <w:caps/>
      <w:sz w:val="24"/>
    </w:rPr>
  </w:style>
  <w:style w:type="paragraph" w:styleId="TOC4">
    <w:name w:val="toc 4"/>
    <w:basedOn w:val="a5"/>
    <w:next w:val="a5"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f6">
    <w:name w:val="index heading"/>
    <w:basedOn w:val="a5"/>
    <w:next w:val="11"/>
    <w:rPr>
      <w:rFonts w:ascii="Arial" w:hAnsi="Arial" w:cs="Arial"/>
      <w:b/>
      <w:bCs/>
    </w:rPr>
  </w:style>
  <w:style w:type="paragraph" w:styleId="11">
    <w:name w:val="index 1"/>
    <w:basedOn w:val="a5"/>
    <w:next w:val="a5"/>
    <w:qFormat/>
  </w:style>
  <w:style w:type="paragraph" w:styleId="af7">
    <w:name w:val="footnote text"/>
    <w:basedOn w:val="a5"/>
    <w:qFormat/>
    <w:pPr>
      <w:snapToGrid w:val="0"/>
      <w:ind w:firstLine="425"/>
      <w:jc w:val="left"/>
    </w:pPr>
  </w:style>
  <w:style w:type="paragraph" w:styleId="TOC6">
    <w:name w:val="toc 6"/>
    <w:basedOn w:val="a5"/>
    <w:next w:val="a5"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32">
    <w:name w:val="Body Text Indent 3"/>
    <w:basedOn w:val="a5"/>
    <w:qFormat/>
    <w:pPr>
      <w:spacing w:line="440" w:lineRule="exact"/>
      <w:ind w:left="540" w:firstLine="570"/>
    </w:pPr>
    <w:rPr>
      <w:rFonts w:ascii="宋体"/>
      <w:sz w:val="30"/>
    </w:rPr>
  </w:style>
  <w:style w:type="paragraph" w:styleId="70">
    <w:name w:val="index 7"/>
    <w:basedOn w:val="a5"/>
    <w:next w:val="a5"/>
    <w:pPr>
      <w:ind w:left="2520"/>
    </w:pPr>
    <w:rPr>
      <w:sz w:val="24"/>
    </w:rPr>
  </w:style>
  <w:style w:type="paragraph" w:styleId="90">
    <w:name w:val="index 9"/>
    <w:basedOn w:val="a5"/>
    <w:next w:val="a5"/>
    <w:qFormat/>
    <w:pPr>
      <w:ind w:left="3360"/>
    </w:pPr>
    <w:rPr>
      <w:sz w:val="24"/>
    </w:rPr>
  </w:style>
  <w:style w:type="paragraph" w:styleId="af8">
    <w:name w:val="table of figures"/>
    <w:basedOn w:val="a5"/>
    <w:next w:val="a5"/>
    <w:uiPriority w:val="99"/>
    <w:pPr>
      <w:spacing w:line="288" w:lineRule="auto"/>
    </w:pPr>
    <w:rPr>
      <w:sz w:val="24"/>
    </w:rPr>
  </w:style>
  <w:style w:type="paragraph" w:styleId="TOC2">
    <w:name w:val="toc 2"/>
    <w:basedOn w:val="a5"/>
    <w:next w:val="a5"/>
    <w:uiPriority w:val="39"/>
    <w:pPr>
      <w:spacing w:line="300" w:lineRule="auto"/>
      <w:ind w:left="210"/>
      <w:jc w:val="left"/>
    </w:pPr>
    <w:rPr>
      <w:rFonts w:ascii="Calibri" w:hAnsi="Calibri"/>
      <w:smallCaps/>
      <w:sz w:val="24"/>
    </w:rPr>
  </w:style>
  <w:style w:type="paragraph" w:styleId="TOC9">
    <w:name w:val="toc 9"/>
    <w:basedOn w:val="a5"/>
    <w:next w:val="a5"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24">
    <w:name w:val="List Continue 2"/>
    <w:basedOn w:val="a5"/>
    <w:qFormat/>
    <w:pPr>
      <w:spacing w:line="288" w:lineRule="auto"/>
      <w:ind w:left="1446"/>
    </w:pPr>
    <w:rPr>
      <w:sz w:val="24"/>
    </w:rPr>
  </w:style>
  <w:style w:type="paragraph" w:styleId="25">
    <w:name w:val="index 2"/>
    <w:basedOn w:val="a5"/>
    <w:next w:val="a5"/>
    <w:qFormat/>
    <w:pPr>
      <w:spacing w:line="288" w:lineRule="auto"/>
    </w:pPr>
    <w:rPr>
      <w:sz w:val="24"/>
    </w:rPr>
  </w:style>
  <w:style w:type="character" w:styleId="af9">
    <w:name w:val="Strong"/>
    <w:qFormat/>
    <w:rPr>
      <w:b/>
      <w:bCs/>
    </w:rPr>
  </w:style>
  <w:style w:type="character" w:styleId="afa">
    <w:name w:val="page number"/>
    <w:qFormat/>
    <w:rPr>
      <w:sz w:val="24"/>
    </w:rPr>
  </w:style>
  <w:style w:type="character" w:styleId="afb">
    <w:name w:val="FollowedHyperlink"/>
    <w:qFormat/>
    <w:rPr>
      <w:color w:val="800080"/>
      <w:u w:val="single"/>
    </w:rPr>
  </w:style>
  <w:style w:type="character" w:styleId="afc">
    <w:name w:val="Emphasis"/>
    <w:qFormat/>
    <w:rPr>
      <w:i/>
      <w:iCs/>
    </w:rPr>
  </w:style>
  <w:style w:type="character" w:styleId="afd">
    <w:name w:val="Hyperlink"/>
    <w:uiPriority w:val="99"/>
    <w:qFormat/>
    <w:rPr>
      <w:color w:val="0000FF"/>
      <w:u w:val="single"/>
    </w:rPr>
  </w:style>
  <w:style w:type="character" w:styleId="afe">
    <w:name w:val="annotation reference"/>
    <w:qFormat/>
    <w:rPr>
      <w:sz w:val="21"/>
      <w:szCs w:val="21"/>
    </w:rPr>
  </w:style>
  <w:style w:type="table" w:styleId="aff">
    <w:name w:val="Table Grid"/>
    <w:basedOn w:val="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N">
    <w:name w:val="KN标记"/>
    <w:qFormat/>
    <w:pPr>
      <w:framePr w:w="2155" w:h="1701" w:hRule="exact" w:hSpace="181" w:vSpace="181" w:wrap="around" w:vAnchor="page" w:hAnchor="page" w:y="1" w:anchorLock="1"/>
      <w:tabs>
        <w:tab w:val="right" w:pos="1805"/>
      </w:tabs>
      <w:adjustRightInd w:val="0"/>
      <w:snapToGrid w:val="0"/>
      <w:jc w:val="distribute"/>
    </w:pPr>
    <w:rPr>
      <w:rFonts w:ascii="微软简楷体" w:eastAsia="微软简楷体"/>
      <w:snapToGrid w:val="0"/>
      <w:sz w:val="21"/>
    </w:rPr>
  </w:style>
  <w:style w:type="paragraph" w:customStyle="1" w:styleId="10">
    <w:name w:val="附录标题1"/>
    <w:basedOn w:val="a5"/>
    <w:next w:val="a6"/>
    <w:qFormat/>
    <w:pPr>
      <w:keepNext/>
      <w:keepLines/>
      <w:numPr>
        <w:numId w:val="6"/>
      </w:numPr>
      <w:spacing w:before="120" w:after="240" w:line="288" w:lineRule="auto"/>
      <w:jc w:val="center"/>
    </w:pPr>
    <w:rPr>
      <w:b/>
      <w:sz w:val="24"/>
    </w:rPr>
  </w:style>
  <w:style w:type="paragraph" w:customStyle="1" w:styleId="22">
    <w:name w:val="附录标题2"/>
    <w:basedOn w:val="a5"/>
    <w:next w:val="a6"/>
    <w:qFormat/>
    <w:pPr>
      <w:numPr>
        <w:ilvl w:val="1"/>
        <w:numId w:val="6"/>
      </w:numPr>
      <w:spacing w:line="288" w:lineRule="auto"/>
    </w:pPr>
    <w:rPr>
      <w:b/>
      <w:sz w:val="24"/>
    </w:rPr>
  </w:style>
  <w:style w:type="paragraph" w:customStyle="1" w:styleId="30">
    <w:name w:val="附录标题3"/>
    <w:basedOn w:val="a5"/>
    <w:next w:val="a6"/>
    <w:qFormat/>
    <w:pPr>
      <w:numPr>
        <w:ilvl w:val="2"/>
        <w:numId w:val="6"/>
      </w:numPr>
      <w:spacing w:line="288" w:lineRule="auto"/>
    </w:pPr>
    <w:rPr>
      <w:sz w:val="24"/>
    </w:rPr>
  </w:style>
  <w:style w:type="paragraph" w:customStyle="1" w:styleId="40">
    <w:name w:val="附录标题4"/>
    <w:basedOn w:val="a5"/>
    <w:next w:val="a6"/>
    <w:qFormat/>
    <w:pPr>
      <w:numPr>
        <w:ilvl w:val="3"/>
        <w:numId w:val="6"/>
      </w:numPr>
      <w:spacing w:line="288" w:lineRule="auto"/>
    </w:pPr>
    <w:rPr>
      <w:bCs/>
      <w:sz w:val="24"/>
    </w:rPr>
  </w:style>
  <w:style w:type="paragraph" w:customStyle="1" w:styleId="50">
    <w:name w:val="附录标题5"/>
    <w:basedOn w:val="a5"/>
    <w:next w:val="a6"/>
    <w:qFormat/>
    <w:pPr>
      <w:numPr>
        <w:ilvl w:val="4"/>
        <w:numId w:val="6"/>
      </w:numPr>
      <w:spacing w:line="288" w:lineRule="auto"/>
    </w:pPr>
    <w:rPr>
      <w:bCs/>
      <w:sz w:val="24"/>
    </w:rPr>
  </w:style>
  <w:style w:type="paragraph" w:customStyle="1" w:styleId="60">
    <w:name w:val="附录标题6"/>
    <w:basedOn w:val="a5"/>
    <w:next w:val="a6"/>
    <w:qFormat/>
    <w:pPr>
      <w:numPr>
        <w:ilvl w:val="5"/>
        <w:numId w:val="6"/>
      </w:numPr>
      <w:spacing w:line="288" w:lineRule="auto"/>
      <w:outlineLvl w:val="0"/>
    </w:pPr>
    <w:rPr>
      <w:bCs/>
      <w:sz w:val="24"/>
    </w:rPr>
  </w:style>
  <w:style w:type="paragraph" w:customStyle="1" w:styleId="aff0">
    <w:name w:val="表格文字"/>
    <w:basedOn w:val="a5"/>
    <w:qFormat/>
    <w:pPr>
      <w:spacing w:before="40" w:after="40" w:line="288" w:lineRule="auto"/>
      <w:jc w:val="center"/>
    </w:pPr>
    <w:rPr>
      <w:sz w:val="24"/>
    </w:rPr>
  </w:style>
  <w:style w:type="paragraph" w:customStyle="1" w:styleId="aff1">
    <w:name w:val="表格文字（左对齐）"/>
    <w:basedOn w:val="a5"/>
    <w:qFormat/>
    <w:pPr>
      <w:jc w:val="left"/>
    </w:pPr>
    <w:rPr>
      <w:color w:val="000000"/>
      <w:kern w:val="0"/>
      <w:sz w:val="24"/>
    </w:rPr>
  </w:style>
  <w:style w:type="paragraph" w:customStyle="1" w:styleId="TBleadtext1">
    <w:name w:val="TB lead text 1"/>
    <w:qFormat/>
    <w:pPr>
      <w:widowControl w:val="0"/>
      <w:spacing w:before="40"/>
      <w:ind w:left="-57" w:right="-57"/>
    </w:pPr>
    <w:rPr>
      <w:rFonts w:ascii="Arial" w:hAnsi="Arial" w:cs="Arial"/>
      <w:spacing w:val="-2"/>
      <w:sz w:val="12"/>
      <w:szCs w:val="12"/>
      <w:lang w:val="en-GB" w:eastAsia="en-US"/>
    </w:rPr>
  </w:style>
  <w:style w:type="paragraph" w:customStyle="1" w:styleId="TBcentered">
    <w:name w:val="TB centered"/>
    <w:qFormat/>
    <w:pPr>
      <w:widowControl w:val="0"/>
      <w:spacing w:before="80"/>
      <w:jc w:val="center"/>
    </w:pPr>
    <w:rPr>
      <w:rFonts w:ascii="Arial" w:hAnsi="Arial" w:cs="Arial"/>
      <w:spacing w:val="-8"/>
      <w:lang w:eastAsia="en-US"/>
    </w:rPr>
  </w:style>
  <w:style w:type="paragraph" w:customStyle="1" w:styleId="TBleadtext2">
    <w:name w:val="TB lead text 2"/>
    <w:basedOn w:val="TBleadtext1"/>
    <w:pPr>
      <w:ind w:left="0" w:right="0"/>
    </w:pPr>
  </w:style>
  <w:style w:type="paragraph" w:customStyle="1" w:styleId="Copyright">
    <w:name w:val="Copyright"/>
    <w:basedOn w:val="a5"/>
    <w:qFormat/>
    <w:pPr>
      <w:keepLines/>
      <w:tabs>
        <w:tab w:val="left" w:pos="851"/>
        <w:tab w:val="left" w:pos="1701"/>
        <w:tab w:val="left" w:pos="2268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8505"/>
      </w:tabs>
      <w:suppressAutoHyphens/>
      <w:spacing w:before="40" w:after="40"/>
      <w:ind w:left="85" w:right="102"/>
      <w:jc w:val="left"/>
    </w:pPr>
    <w:rPr>
      <w:rFonts w:ascii="Arial" w:hAnsi="Arial" w:cs="Arial"/>
      <w:kern w:val="0"/>
      <w:sz w:val="14"/>
      <w:szCs w:val="14"/>
      <w:lang w:eastAsia="en-US"/>
    </w:rPr>
  </w:style>
  <w:style w:type="paragraph" w:customStyle="1" w:styleId="TB1">
    <w:name w:val="TB 1"/>
    <w:qFormat/>
    <w:pPr>
      <w:spacing w:before="200"/>
      <w:jc w:val="right"/>
    </w:pPr>
    <w:rPr>
      <w:rFonts w:ascii="Arial" w:hAnsi="Arial" w:cs="Arial"/>
      <w:b/>
      <w:bCs/>
      <w:lang w:eastAsia="en-US"/>
    </w:rPr>
  </w:style>
  <w:style w:type="paragraph" w:customStyle="1" w:styleId="TB2">
    <w:name w:val="TB 2"/>
    <w:basedOn w:val="TB1"/>
    <w:pPr>
      <w:spacing w:before="20" w:after="20"/>
      <w:jc w:val="center"/>
    </w:pPr>
    <w:rPr>
      <w:sz w:val="18"/>
      <w:szCs w:val="18"/>
    </w:rPr>
  </w:style>
  <w:style w:type="paragraph" w:customStyle="1" w:styleId="Name1">
    <w:name w:val="Name 1"/>
    <w:qFormat/>
    <w:pPr>
      <w:spacing w:before="200"/>
      <w:jc w:val="center"/>
    </w:pPr>
    <w:rPr>
      <w:rFonts w:ascii="Arial" w:hAnsi="Arial" w:cs="Arial"/>
      <w:lang w:eastAsia="en-US"/>
    </w:rPr>
  </w:style>
  <w:style w:type="paragraph" w:customStyle="1" w:styleId="JobTitle1">
    <w:name w:val="Job Title 1"/>
    <w:qFormat/>
    <w:pPr>
      <w:spacing w:before="40"/>
      <w:jc w:val="center"/>
    </w:pPr>
    <w:rPr>
      <w:rFonts w:ascii="Arial" w:hAnsi="Arial" w:cs="Arial"/>
      <w:sz w:val="16"/>
      <w:szCs w:val="16"/>
      <w:lang w:eastAsia="en-US"/>
    </w:rPr>
  </w:style>
  <w:style w:type="paragraph" w:customStyle="1" w:styleId="Aufzball">
    <w:name w:val="Aufz_ball"/>
    <w:basedOn w:val="a6"/>
    <w:qFormat/>
    <w:pPr>
      <w:widowControl/>
      <w:numPr>
        <w:numId w:val="7"/>
      </w:numPr>
      <w:tabs>
        <w:tab w:val="left" w:pos="2268"/>
        <w:tab w:val="left" w:pos="8505"/>
      </w:tabs>
      <w:spacing w:before="120" w:after="120" w:line="240" w:lineRule="auto"/>
    </w:pPr>
    <w:rPr>
      <w:rFonts w:ascii="Arial" w:hAnsi="Arial" w:cs="Arial"/>
      <w:kern w:val="0"/>
      <w:sz w:val="22"/>
      <w:szCs w:val="22"/>
      <w:lang w:val="de-DE" w:eastAsia="en-US"/>
    </w:rPr>
  </w:style>
  <w:style w:type="paragraph" w:customStyle="1" w:styleId="Title3">
    <w:name w:val="Title 3"/>
    <w:basedOn w:val="a6"/>
    <w:qFormat/>
    <w:pPr>
      <w:widowControl/>
      <w:tabs>
        <w:tab w:val="left" w:pos="2268"/>
        <w:tab w:val="left" w:pos="8505"/>
      </w:tabs>
      <w:spacing w:before="120" w:after="120" w:line="240" w:lineRule="auto"/>
      <w:ind w:firstLine="0"/>
      <w:jc w:val="center"/>
    </w:pPr>
    <w:rPr>
      <w:rFonts w:ascii="Arial" w:hAnsi="Arial" w:cs="Arial"/>
      <w:kern w:val="0"/>
      <w:sz w:val="48"/>
      <w:szCs w:val="48"/>
      <w:lang w:eastAsia="en-US"/>
    </w:rPr>
  </w:style>
  <w:style w:type="paragraph" w:customStyle="1" w:styleId="Text">
    <w:name w:val="Text"/>
    <w:basedOn w:val="a5"/>
    <w:qFormat/>
    <w:pPr>
      <w:widowControl/>
      <w:spacing w:before="240"/>
    </w:pPr>
    <w:rPr>
      <w:rFonts w:ascii="FuturaA Bk BT" w:hAnsi="FuturaA Bk BT"/>
      <w:kern w:val="0"/>
      <w:sz w:val="20"/>
      <w:lang w:val="en-GB" w:eastAsia="fr-FR"/>
    </w:rPr>
  </w:style>
  <w:style w:type="character" w:customStyle="1" w:styleId="PageEvolution">
    <w:name w:val="PageEvolution"/>
    <w:qFormat/>
    <w:rPr>
      <w:spacing w:val="0"/>
      <w:kern w:val="0"/>
      <w:position w:val="0"/>
      <w:vertAlign w:val="baseline"/>
      <w:lang w:val="en-US" w:eastAsia="zh-CN"/>
    </w:rPr>
  </w:style>
  <w:style w:type="character" w:customStyle="1" w:styleId="PageDeGarde">
    <w:name w:val="PageDeGarde"/>
    <w:qFormat/>
    <w:rPr>
      <w:rFonts w:ascii="FuturaA Bk BT" w:hAnsi="FuturaA Bk BT"/>
      <w:lang w:val="en-US" w:eastAsia="zh-CN"/>
    </w:rPr>
  </w:style>
  <w:style w:type="paragraph" w:customStyle="1" w:styleId="aff2">
    <w:name w:val="引言标题"/>
    <w:basedOn w:val="a5"/>
    <w:next w:val="a6"/>
    <w:qFormat/>
    <w:pPr>
      <w:spacing w:before="240" w:after="480"/>
      <w:ind w:left="567"/>
      <w:jc w:val="center"/>
    </w:pPr>
    <w:rPr>
      <w:bCs/>
      <w:spacing w:val="360"/>
      <w:sz w:val="32"/>
    </w:rPr>
  </w:style>
  <w:style w:type="paragraph" w:customStyle="1" w:styleId="aff3">
    <w:name w:val="前言标题"/>
    <w:basedOn w:val="aff2"/>
    <w:next w:val="a6"/>
    <w:qFormat/>
  </w:style>
  <w:style w:type="paragraph" w:customStyle="1" w:styleId="aff4">
    <w:name w:val="标准名称"/>
    <w:basedOn w:val="a5"/>
    <w:next w:val="a6"/>
    <w:qFormat/>
    <w:pPr>
      <w:spacing w:before="240" w:after="480"/>
      <w:jc w:val="center"/>
    </w:pPr>
    <w:rPr>
      <w:rFonts w:eastAsia="黑体"/>
      <w:bCs/>
      <w:sz w:val="32"/>
    </w:rPr>
  </w:style>
  <w:style w:type="paragraph" w:customStyle="1" w:styleId="aff5">
    <w:name w:val="参考文献"/>
    <w:basedOn w:val="a5"/>
    <w:next w:val="a6"/>
    <w:qFormat/>
    <w:pPr>
      <w:spacing w:before="240" w:after="120" w:line="288" w:lineRule="auto"/>
      <w:ind w:left="525"/>
      <w:jc w:val="center"/>
    </w:pPr>
    <w:rPr>
      <w:bCs/>
      <w:spacing w:val="120"/>
      <w:sz w:val="24"/>
    </w:rPr>
  </w:style>
  <w:style w:type="paragraph" w:customStyle="1" w:styleId="aff6">
    <w:name w:val="索引"/>
    <w:basedOn w:val="a5"/>
    <w:next w:val="a6"/>
    <w:qFormat/>
    <w:pPr>
      <w:spacing w:before="240" w:after="120" w:line="288" w:lineRule="auto"/>
      <w:ind w:left="525"/>
      <w:jc w:val="center"/>
    </w:pPr>
    <w:rPr>
      <w:bCs/>
      <w:spacing w:val="160"/>
      <w:sz w:val="24"/>
    </w:rPr>
  </w:style>
  <w:style w:type="paragraph" w:customStyle="1" w:styleId="aff7">
    <w:name w:val="公式"/>
    <w:basedOn w:val="a5"/>
    <w:pPr>
      <w:tabs>
        <w:tab w:val="center" w:pos="4678"/>
        <w:tab w:val="right" w:leader="middleDot" w:pos="9345"/>
      </w:tabs>
    </w:pPr>
    <w:rPr>
      <w:sz w:val="24"/>
    </w:rPr>
  </w:style>
  <w:style w:type="paragraph" w:customStyle="1" w:styleId="aff8">
    <w:name w:val="标题 a"/>
    <w:basedOn w:val="a5"/>
    <w:qFormat/>
    <w:pPr>
      <w:tabs>
        <w:tab w:val="left" w:pos="857"/>
      </w:tabs>
      <w:adjustRightInd w:val="0"/>
      <w:snapToGrid w:val="0"/>
      <w:spacing w:line="288" w:lineRule="auto"/>
      <w:ind w:left="856" w:hanging="375"/>
      <w:outlineLvl w:val="3"/>
    </w:pPr>
    <w:rPr>
      <w:rFonts w:ascii="宋体"/>
      <w:sz w:val="24"/>
    </w:rPr>
  </w:style>
  <w:style w:type="paragraph" w:customStyle="1" w:styleId="aff9">
    <w:name w:val="图"/>
    <w:basedOn w:val="a5"/>
    <w:qFormat/>
    <w:pPr>
      <w:adjustRightInd w:val="0"/>
      <w:snapToGrid w:val="0"/>
      <w:jc w:val="center"/>
    </w:pPr>
    <w:rPr>
      <w:sz w:val="24"/>
    </w:rPr>
  </w:style>
  <w:style w:type="paragraph" w:customStyle="1" w:styleId="affa">
    <w:name w:val="图形说明"/>
    <w:basedOn w:val="a6"/>
    <w:qFormat/>
    <w:pPr>
      <w:widowControl/>
      <w:overflowPunct w:val="0"/>
      <w:autoSpaceDE w:val="0"/>
      <w:autoSpaceDN w:val="0"/>
      <w:adjustRightInd w:val="0"/>
      <w:snapToGrid w:val="0"/>
      <w:spacing w:line="240" w:lineRule="auto"/>
      <w:ind w:firstLine="0"/>
      <w:textAlignment w:val="baseline"/>
    </w:pPr>
    <w:rPr>
      <w:rFonts w:ascii="楷体_GB2312" w:eastAsia="楷体_GB2312"/>
      <w:kern w:val="0"/>
    </w:rPr>
  </w:style>
  <w:style w:type="paragraph" w:customStyle="1" w:styleId="Inhaltsverzeichnis">
    <w:name w:val="Inhaltsverzeichnis"/>
    <w:basedOn w:val="a5"/>
    <w:qFormat/>
    <w:pPr>
      <w:widowControl/>
      <w:pBdr>
        <w:bottom w:val="single" w:sz="6" w:space="1" w:color="auto"/>
      </w:pBdr>
      <w:tabs>
        <w:tab w:val="center" w:pos="8789"/>
      </w:tabs>
      <w:jc w:val="left"/>
    </w:pPr>
    <w:rPr>
      <w:kern w:val="0"/>
      <w:sz w:val="24"/>
      <w:lang w:val="de-DE" w:eastAsia="de-DE"/>
    </w:rPr>
  </w:style>
  <w:style w:type="paragraph" w:customStyle="1" w:styleId="12">
    <w:name w:val="封面文字1"/>
    <w:qFormat/>
    <w:pPr>
      <w:widowControl w:val="0"/>
      <w:spacing w:beforeLines="50" w:before="50" w:afterLines="50" w:after="50"/>
      <w:jc w:val="center"/>
    </w:pPr>
    <w:rPr>
      <w:rFonts w:ascii="Arial" w:eastAsia="黑体" w:hAnsi="Arial"/>
      <w:sz w:val="52"/>
    </w:rPr>
  </w:style>
  <w:style w:type="paragraph" w:customStyle="1" w:styleId="13">
    <w:name w:val="样式1"/>
    <w:basedOn w:val="a5"/>
    <w:qFormat/>
    <w:pPr>
      <w:spacing w:line="360" w:lineRule="auto"/>
    </w:pPr>
    <w:rPr>
      <w:sz w:val="24"/>
      <w:szCs w:val="24"/>
    </w:rPr>
  </w:style>
  <w:style w:type="paragraph" w:customStyle="1" w:styleId="Glossar">
    <w:name w:val="Glossar"/>
    <w:basedOn w:val="a5"/>
    <w:qFormat/>
    <w:pPr>
      <w:widowControl/>
      <w:numPr>
        <w:numId w:val="8"/>
      </w:numPr>
      <w:jc w:val="left"/>
    </w:pPr>
    <w:rPr>
      <w:kern w:val="0"/>
      <w:sz w:val="24"/>
      <w:lang w:val="de-DE" w:eastAsia="de-DE"/>
    </w:rPr>
  </w:style>
  <w:style w:type="paragraph" w:customStyle="1" w:styleId="Aufzhlung">
    <w:name w:val="Aufzählung"/>
    <w:basedOn w:val="a5"/>
    <w:qFormat/>
    <w:pPr>
      <w:widowControl/>
      <w:numPr>
        <w:numId w:val="9"/>
      </w:numPr>
      <w:tabs>
        <w:tab w:val="left" w:pos="851"/>
      </w:tabs>
      <w:jc w:val="left"/>
    </w:pPr>
    <w:rPr>
      <w:kern w:val="0"/>
      <w:sz w:val="24"/>
      <w:lang w:val="en-GB" w:eastAsia="en-GB"/>
    </w:rPr>
  </w:style>
  <w:style w:type="paragraph" w:customStyle="1" w:styleId="Bullet1">
    <w:name w:val="Bullet 1"/>
    <w:basedOn w:val="a5"/>
    <w:pPr>
      <w:widowControl/>
      <w:numPr>
        <w:numId w:val="10"/>
      </w:numPr>
      <w:ind w:right="425"/>
    </w:pPr>
    <w:rPr>
      <w:kern w:val="0"/>
      <w:sz w:val="24"/>
      <w:lang w:val="en-GB" w:eastAsia="en-US"/>
    </w:rPr>
  </w:style>
  <w:style w:type="paragraph" w:customStyle="1" w:styleId="TableTextBullet">
    <w:name w:val="Table Text Bullet"/>
    <w:basedOn w:val="a5"/>
    <w:qFormat/>
    <w:pPr>
      <w:keepLines/>
      <w:widowControl/>
      <w:numPr>
        <w:numId w:val="11"/>
      </w:numPr>
      <w:spacing w:before="60" w:after="60"/>
      <w:jc w:val="left"/>
    </w:pPr>
    <w:rPr>
      <w:rFonts w:ascii="Arial" w:hAnsi="Arial"/>
      <w:kern w:val="0"/>
      <w:sz w:val="20"/>
      <w:szCs w:val="24"/>
      <w:lang w:val="en-GB" w:eastAsia="en-US"/>
    </w:rPr>
  </w:style>
  <w:style w:type="paragraph" w:customStyle="1" w:styleId="Char7CharCharCharCharCharCharCharChar">
    <w:name w:val="Char7 Char Char Char Char Char Char Char Char"/>
    <w:basedOn w:val="a5"/>
    <w:qFormat/>
    <w:pPr>
      <w:spacing w:after="120" w:line="360" w:lineRule="auto"/>
      <w:ind w:firstLineChars="200" w:firstLine="200"/>
    </w:pPr>
    <w:rPr>
      <w:rFonts w:ascii="Arial" w:hAnsi="Arial" w:cs="Angsana New"/>
      <w:sz w:val="20"/>
      <w:lang w:eastAsia="en-US"/>
    </w:rPr>
  </w:style>
  <w:style w:type="paragraph" w:customStyle="1" w:styleId="CharChar">
    <w:name w:val="Char Char"/>
    <w:basedOn w:val="a5"/>
    <w:qFormat/>
    <w:pPr>
      <w:spacing w:after="120" w:line="360" w:lineRule="auto"/>
      <w:ind w:firstLineChars="200" w:firstLine="200"/>
    </w:pPr>
    <w:rPr>
      <w:rFonts w:ascii="Arial" w:hAnsi="Arial" w:cs="Angsana New"/>
      <w:sz w:val="20"/>
      <w:lang w:eastAsia="en-US"/>
    </w:rPr>
  </w:style>
  <w:style w:type="paragraph" w:customStyle="1" w:styleId="affb">
    <w:name w:val="段"/>
    <w:qFormat/>
    <w:pPr>
      <w:ind w:firstLineChars="200" w:firstLine="200"/>
      <w:jc w:val="both"/>
    </w:pPr>
    <w:rPr>
      <w:rFonts w:ascii="宋体"/>
      <w:sz w:val="21"/>
    </w:rPr>
  </w:style>
  <w:style w:type="character" w:customStyle="1" w:styleId="23">
    <w:name w:val="标题 2 字符"/>
    <w:link w:val="21"/>
    <w:rPr>
      <w:rFonts w:ascii="Calibri" w:hAnsi="Calibri"/>
      <w:b/>
      <w:bCs/>
      <w:kern w:val="2"/>
      <w:sz w:val="24"/>
    </w:rPr>
  </w:style>
  <w:style w:type="paragraph" w:customStyle="1" w:styleId="26">
    <w:name w:val="样式2"/>
    <w:basedOn w:val="affa"/>
    <w:next w:val="11"/>
    <w:qFormat/>
    <w:pPr>
      <w:jc w:val="center"/>
    </w:pPr>
    <w:rPr>
      <w:rFonts w:ascii="Tahoma" w:eastAsia="宋体-方正超大字符集" w:hAnsi="Tahoma" w:cs="Tahoma"/>
      <w:b/>
      <w:sz w:val="21"/>
      <w:szCs w:val="21"/>
    </w:rPr>
  </w:style>
  <w:style w:type="character" w:customStyle="1" w:styleId="aa">
    <w:name w:val="正文文本 字符"/>
    <w:link w:val="a6"/>
    <w:qFormat/>
    <w:rPr>
      <w:kern w:val="2"/>
      <w:sz w:val="24"/>
    </w:rPr>
  </w:style>
  <w:style w:type="paragraph" w:customStyle="1" w:styleId="B">
    <w:name w:val="B表"/>
    <w:basedOn w:val="a5"/>
    <w:pPr>
      <w:spacing w:line="360" w:lineRule="exact"/>
      <w:jc w:val="center"/>
    </w:pPr>
    <w:rPr>
      <w:szCs w:val="28"/>
    </w:rPr>
  </w:style>
  <w:style w:type="paragraph" w:customStyle="1" w:styleId="B0">
    <w:name w:val="B表号"/>
    <w:next w:val="a5"/>
    <w:qFormat/>
    <w:pPr>
      <w:spacing w:before="120" w:after="120"/>
      <w:jc w:val="center"/>
    </w:pPr>
    <w:rPr>
      <w:rFonts w:ascii="黑体" w:eastAsia="黑体"/>
      <w:sz w:val="21"/>
    </w:rPr>
  </w:style>
  <w:style w:type="paragraph" w:customStyle="1" w:styleId="CharCharChar2Char">
    <w:name w:val="Char Char Char2 Char"/>
    <w:basedOn w:val="a5"/>
    <w:qFormat/>
    <w:pPr>
      <w:ind w:firstLineChars="200" w:firstLine="200"/>
    </w:pPr>
    <w:rPr>
      <w:rFonts w:ascii="Tahoma" w:hAnsi="Tahoma"/>
      <w:sz w:val="24"/>
    </w:rPr>
  </w:style>
  <w:style w:type="paragraph" w:customStyle="1" w:styleId="Reference">
    <w:name w:val="Reference"/>
    <w:basedOn w:val="a5"/>
    <w:qFormat/>
    <w:pPr>
      <w:widowControl/>
      <w:numPr>
        <w:numId w:val="12"/>
      </w:numPr>
      <w:spacing w:after="120"/>
      <w:jc w:val="left"/>
    </w:pPr>
    <w:rPr>
      <w:rFonts w:eastAsia="MS Mincho"/>
      <w:kern w:val="0"/>
      <w:sz w:val="24"/>
      <w:lang w:val="en-GB" w:eastAsia="en-US"/>
    </w:rPr>
  </w:style>
  <w:style w:type="paragraph" w:customStyle="1" w:styleId="a">
    <w:name w:val="章标题"/>
    <w:next w:val="a5"/>
    <w:qFormat/>
    <w:pPr>
      <w:numPr>
        <w:ilvl w:val="1"/>
        <w:numId w:val="13"/>
      </w:numPr>
      <w:spacing w:before="120" w:after="120" w:line="360" w:lineRule="auto"/>
      <w:outlineLvl w:val="1"/>
    </w:pPr>
    <w:rPr>
      <w:rFonts w:ascii="黑体" w:eastAsia="黑体"/>
      <w:sz w:val="32"/>
    </w:rPr>
  </w:style>
  <w:style w:type="paragraph" w:customStyle="1" w:styleId="a0">
    <w:name w:val="一级条标题"/>
    <w:basedOn w:val="a"/>
    <w:next w:val="a5"/>
    <w:pPr>
      <w:numPr>
        <w:ilvl w:val="2"/>
      </w:numPr>
      <w:spacing w:line="240" w:lineRule="auto"/>
      <w:outlineLvl w:val="2"/>
    </w:pPr>
    <w:rPr>
      <w:sz w:val="28"/>
      <w:szCs w:val="28"/>
    </w:rPr>
  </w:style>
  <w:style w:type="paragraph" w:customStyle="1" w:styleId="a1">
    <w:name w:val="二级条标题"/>
    <w:basedOn w:val="a0"/>
    <w:next w:val="a5"/>
    <w:qFormat/>
    <w:pPr>
      <w:numPr>
        <w:ilvl w:val="3"/>
      </w:numPr>
      <w:spacing w:before="60" w:after="60"/>
      <w:outlineLvl w:val="3"/>
    </w:pPr>
    <w:rPr>
      <w:sz w:val="24"/>
    </w:rPr>
  </w:style>
  <w:style w:type="paragraph" w:customStyle="1" w:styleId="a2">
    <w:name w:val="三级条标题"/>
    <w:basedOn w:val="a1"/>
    <w:next w:val="a5"/>
    <w:qFormat/>
    <w:pPr>
      <w:numPr>
        <w:ilvl w:val="4"/>
      </w:numPr>
      <w:outlineLvl w:val="4"/>
    </w:pPr>
    <w:rPr>
      <w:sz w:val="21"/>
      <w:szCs w:val="21"/>
    </w:rPr>
  </w:style>
  <w:style w:type="paragraph" w:customStyle="1" w:styleId="Bullet2">
    <w:name w:val="Bullet 2"/>
    <w:basedOn w:val="a5"/>
    <w:qFormat/>
    <w:pPr>
      <w:widowControl/>
      <w:tabs>
        <w:tab w:val="left" w:pos="360"/>
      </w:tabs>
      <w:spacing w:before="40"/>
    </w:pPr>
    <w:rPr>
      <w:kern w:val="0"/>
      <w:sz w:val="20"/>
      <w:lang w:eastAsia="en-US"/>
    </w:rPr>
  </w:style>
  <w:style w:type="paragraph" w:customStyle="1" w:styleId="affc">
    <w:name w:val="正文不缩进"/>
    <w:basedOn w:val="a5"/>
    <w:qFormat/>
    <w:pPr>
      <w:textAlignment w:val="bottom"/>
    </w:pPr>
    <w:rPr>
      <w:kern w:val="0"/>
      <w:sz w:val="24"/>
    </w:rPr>
  </w:style>
  <w:style w:type="paragraph" w:styleId="affd">
    <w:name w:val="Revision"/>
    <w:hidden/>
    <w:uiPriority w:val="99"/>
    <w:unhideWhenUsed/>
    <w:rsid w:val="00E92FF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.myteamwork\3.&#27969;&#31243;&#35268;&#33539;\1.&#27169;&#26495;\&#39033;&#30446;&#32534;&#21495;.&#25991;&#26723;&#32534;&#21495;%20&#25991;&#26723;&#21517;&#31216;%20v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7"/>
    <customShpInfo spid="_x0000_s409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8887BC-DD20-4AAA-A16C-9EED8F69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项目编号.文档编号 文档名称 v1.dotx</Template>
  <TotalTime>4111</TotalTime>
  <Pages>10</Pages>
  <Words>777</Words>
  <Characters>4435</Characters>
  <Application>Microsoft Office Word</Application>
  <DocSecurity>0</DocSecurity>
  <Lines>36</Lines>
  <Paragraphs>10</Paragraphs>
  <ScaleCrop>false</ScaleCrop>
  <Company>Lloyd's Register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Zong</dc:creator>
  <cp:lastModifiedBy>Guo, Wei (NZQSI7)</cp:lastModifiedBy>
  <cp:revision>2124</cp:revision>
  <cp:lastPrinted>2018-11-23T03:19:00Z</cp:lastPrinted>
  <dcterms:created xsi:type="dcterms:W3CDTF">2018-09-30T06:06:00Z</dcterms:created>
  <dcterms:modified xsi:type="dcterms:W3CDTF">2020-11-06T07:28:00Z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